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D7F" w:rsidRPr="00D80D7F" w:rsidRDefault="005A5D61" w:rsidP="00F33E59">
      <w:pPr>
        <w:spacing w:line="360" w:lineRule="auto"/>
        <w:rPr>
          <w:color w:val="FF0000"/>
        </w:rPr>
      </w:pPr>
      <w:r>
        <w:rPr>
          <w:color w:val="FF0000"/>
        </w:rPr>
        <w:t xml:space="preserve">As written, </w:t>
      </w:r>
      <w:r w:rsidR="00D80D7F">
        <w:rPr>
          <w:color w:val="FF0000"/>
        </w:rPr>
        <w:t>340 Words</w:t>
      </w:r>
      <w:r>
        <w:rPr>
          <w:color w:val="FF0000"/>
        </w:rPr>
        <w:t xml:space="preserve">  /  Goal: reduce to 250 Words</w:t>
      </w:r>
    </w:p>
    <w:p w:rsidR="000B129D" w:rsidRDefault="00533233" w:rsidP="00F33E59">
      <w:pPr>
        <w:spacing w:line="360" w:lineRule="auto"/>
      </w:pPr>
      <w:r>
        <w:tab/>
      </w:r>
      <w:del w:id="0" w:author="Braden Licastro" w:date="2011-03-10T23:40:00Z">
        <w:r w:rsidR="007B18BD" w:rsidDel="00CF48D9">
          <w:delText xml:space="preserve">Suddenly it </w:delText>
        </w:r>
        <w:r w:rsidR="00F33E59" w:rsidDel="00CF48D9">
          <w:delText xml:space="preserve">really </w:delText>
        </w:r>
        <w:r w:rsidR="007B18BD" w:rsidDel="00CF48D9">
          <w:delText xml:space="preserve">is so </w:delText>
        </w:r>
        <w:r w:rsidR="00F33E59" w:rsidDel="00CF48D9">
          <w:delText xml:space="preserve">very </w:delText>
        </w:r>
        <w:r w:rsidR="007B18BD" w:rsidDel="00CF48D9">
          <w:delText xml:space="preserve">clear: the </w:delText>
        </w:r>
        <w:r w:rsidR="00F33E59" w:rsidDel="00CF48D9">
          <w:delText>whole</w:delText>
        </w:r>
      </w:del>
      <w:ins w:id="1" w:author="Braden Licastro" w:date="2011-03-10T23:40:00Z">
        <w:r w:rsidR="00CF48D9">
          <w:t>The</w:t>
        </w:r>
      </w:ins>
      <w:r w:rsidR="00F33E59">
        <w:t xml:space="preserve"> </w:t>
      </w:r>
      <w:r w:rsidR="007B18BD">
        <w:t xml:space="preserve">world is running out of </w:t>
      </w:r>
      <w:r w:rsidR="00F33E59">
        <w:t xml:space="preserve">clean, </w:t>
      </w:r>
      <w:r w:rsidR="007B18BD">
        <w:t xml:space="preserve">fresh water. Humanity is polluting, diverting, and depleting </w:t>
      </w:r>
      <w:del w:id="2" w:author="Braden Licastro" w:date="2011-03-10T23:40:00Z">
        <w:r w:rsidR="007B18BD" w:rsidDel="00CF48D9">
          <w:delText>th</w:delText>
        </w:r>
        <w:r w:rsidR="00F33E59" w:rsidDel="00CF48D9">
          <w:delText>is</w:delText>
        </w:r>
      </w:del>
      <w:r w:rsidR="00F33E59">
        <w:t xml:space="preserve"> </w:t>
      </w:r>
      <w:del w:id="3" w:author="Braden Licastro" w:date="2011-03-11T00:27:00Z">
        <w:r w:rsidR="00F33E59" w:rsidDel="00A61C75">
          <w:delText xml:space="preserve">most important </w:delText>
        </w:r>
      </w:del>
      <w:del w:id="4" w:author="Braden Licastro" w:date="2011-03-10T23:40:00Z">
        <w:r w:rsidR="007B18BD" w:rsidDel="00CF48D9">
          <w:delText>wellspring</w:delText>
        </w:r>
      </w:del>
      <w:del w:id="5" w:author="Braden Licastro" w:date="2011-03-10T23:41:00Z">
        <w:r w:rsidR="007B18BD" w:rsidDel="00CF48D9">
          <w:delText xml:space="preserve"> of life </w:delText>
        </w:r>
      </w:del>
      <w:del w:id="6" w:author="Braden Licastro" w:date="2011-03-11T00:27:00Z">
        <w:r w:rsidR="007B18BD" w:rsidDel="00A61C75">
          <w:delText xml:space="preserve">at a </w:delText>
        </w:r>
        <w:r w:rsidR="00F33E59" w:rsidDel="00A61C75">
          <w:delText xml:space="preserve">really </w:delText>
        </w:r>
      </w:del>
      <w:ins w:id="7" w:author="Braden Licastro" w:date="2011-03-11T00:27:00Z">
        <w:r w:rsidR="00A61C75">
          <w:t xml:space="preserve">water at a </w:t>
        </w:r>
      </w:ins>
      <w:r w:rsidR="007B18BD">
        <w:t xml:space="preserve">startling rate. </w:t>
      </w:r>
      <w:ins w:id="8" w:author="Braden Licastro" w:date="2011-03-10T23:41:00Z">
        <w:r w:rsidR="00CF48D9">
          <w:t>Every day our demand for fresh water outpaces its availability, putting thousands of people at</w:t>
        </w:r>
      </w:ins>
      <w:ins w:id="9" w:author="Braden Licastro" w:date="2011-03-10T23:42:00Z">
        <w:r w:rsidR="00CF48D9">
          <w:t xml:space="preserve"> serious</w:t>
        </w:r>
      </w:ins>
      <w:ins w:id="10" w:author="Braden Licastro" w:date="2011-03-10T23:41:00Z">
        <w:r w:rsidR="00CF48D9">
          <w:t xml:space="preserve"> </w:t>
        </w:r>
      </w:ins>
      <w:del w:id="11" w:author="Braden Licastro" w:date="2011-03-10T23:42:00Z">
        <w:r w:rsidR="007B18BD" w:rsidDel="00CF48D9">
          <w:delText>With</w:delText>
        </w:r>
      </w:del>
      <w:ins w:id="12" w:author="Braden Licastro" w:date="2011-03-10T23:43:00Z">
        <w:r>
          <w:t xml:space="preserve">risk. </w:t>
        </w:r>
      </w:ins>
      <w:del w:id="13" w:author="Braden Licastro" w:date="2011-03-10T23:42:00Z">
        <w:r w:rsidR="007B18BD" w:rsidDel="00CF48D9">
          <w:delText xml:space="preserve"> </w:delText>
        </w:r>
        <w:r w:rsidR="00F33E59" w:rsidDel="00CF48D9">
          <w:delText xml:space="preserve">each and </w:delText>
        </w:r>
        <w:r w:rsidR="007B18BD" w:rsidDel="00CF48D9">
          <w:delText xml:space="preserve">every passing day, our </w:delText>
        </w:r>
        <w:r w:rsidR="00F33E59" w:rsidDel="00CF48D9">
          <w:delText xml:space="preserve">overall </w:delText>
        </w:r>
        <w:r w:rsidR="007B18BD" w:rsidDel="00CF48D9">
          <w:delText xml:space="preserve">demand for fresh water outpaces its availability and thousands </w:delText>
        </w:r>
        <w:r w:rsidR="00F33E59" w:rsidDel="00CF48D9">
          <w:delText xml:space="preserve">of </w:delText>
        </w:r>
        <w:r w:rsidR="007B18BD" w:rsidDel="00CF48D9">
          <w:delText xml:space="preserve">more people are put </w:delText>
        </w:r>
        <w:r w:rsidR="00F33E59" w:rsidDel="00CF48D9">
          <w:delText xml:space="preserve">seriously </w:delText>
        </w:r>
        <w:r w:rsidR="007B18BD" w:rsidDel="00CF48D9">
          <w:delText>at risk.</w:delText>
        </w:r>
      </w:del>
      <w:del w:id="14" w:author="Braden Licastro" w:date="2011-03-10T23:43:00Z">
        <w:r w:rsidR="007B18BD" w:rsidDel="00533233">
          <w:delText xml:space="preserve"> </w:delText>
        </w:r>
      </w:del>
      <w:del w:id="15" w:author="Braden Licastro" w:date="2011-03-10T23:44:00Z">
        <w:r w:rsidR="007B18BD" w:rsidDel="00533233">
          <w:delText xml:space="preserve">Already, </w:delText>
        </w:r>
        <w:r w:rsidR="00F33E59" w:rsidDel="00533233">
          <w:delText>even a</w:delText>
        </w:r>
      </w:del>
      <w:ins w:id="16" w:author="Braden Licastro" w:date="2011-03-10T23:44:00Z">
        <w:r>
          <w:t>A</w:t>
        </w:r>
      </w:ins>
      <w:r w:rsidR="00F33E59">
        <w:t xml:space="preserve">s I write these lines, </w:t>
      </w:r>
      <w:r w:rsidR="007B18BD">
        <w:t>the social, political</w:t>
      </w:r>
      <w:r w:rsidR="00F33E59">
        <w:t>,</w:t>
      </w:r>
      <w:r w:rsidR="007B18BD">
        <w:t xml:space="preserve"> and economic impacts of water scarcity are</w:t>
      </w:r>
      <w:del w:id="17" w:author="Braden Licastro" w:date="2011-03-10T23:44:00Z">
        <w:r w:rsidR="007B18BD" w:rsidDel="00533233">
          <w:delText xml:space="preserve"> </w:delText>
        </w:r>
        <w:r w:rsidR="00F33E59" w:rsidDel="00533233">
          <w:delText>very</w:delText>
        </w:r>
      </w:del>
      <w:r w:rsidR="00F33E59">
        <w:t xml:space="preserve"> </w:t>
      </w:r>
      <w:r w:rsidR="007B18BD">
        <w:t>rapidly becoming a destabilizing force</w:t>
      </w:r>
      <w:r w:rsidR="00F33E59">
        <w:t xml:space="preserve"> around the world, </w:t>
      </w:r>
      <w:r w:rsidR="007B18BD">
        <w:t xml:space="preserve">with water-related conflicts </w:t>
      </w:r>
      <w:del w:id="18" w:author="Braden Licastro" w:date="2011-03-10T23:45:00Z">
        <w:r w:rsidR="007B18BD" w:rsidDel="00533233">
          <w:delText xml:space="preserve">springing up around the </w:delText>
        </w:r>
        <w:r w:rsidR="00F33E59" w:rsidDel="00533233">
          <w:delText>entire</w:delText>
        </w:r>
      </w:del>
      <w:ins w:id="19" w:author="Braden Licastro" w:date="2011-03-10T23:45:00Z">
        <w:r>
          <w:t>around</w:t>
        </w:r>
      </w:ins>
      <w:r w:rsidR="00F33E59">
        <w:t xml:space="preserve"> </w:t>
      </w:r>
      <w:r w:rsidR="007B18BD">
        <w:t xml:space="preserve">globe. </w:t>
      </w:r>
      <w:ins w:id="20" w:author="Braden Licastro" w:date="2011-03-10T23:45:00Z">
        <w:r>
          <w:t>U</w:t>
        </w:r>
      </w:ins>
      <w:del w:id="21" w:author="Braden Licastro" w:date="2011-03-10T23:45:00Z">
        <w:r w:rsidR="007B18BD" w:rsidDel="00533233">
          <w:delText>Quite simply, u</w:delText>
        </w:r>
      </w:del>
      <w:r w:rsidR="007B18BD">
        <w:t xml:space="preserve">nless we </w:t>
      </w:r>
      <w:del w:id="22" w:author="Braden Licastro" w:date="2011-03-10T23:46:00Z">
        <w:r w:rsidR="00F33E59" w:rsidDel="00533233">
          <w:delText xml:space="preserve">find ways to </w:delText>
        </w:r>
      </w:del>
      <w:r w:rsidR="007B18BD">
        <w:t>dramatically change ou</w:t>
      </w:r>
      <w:ins w:id="23" w:author="Braden Licastro" w:date="2011-03-10T23:45:00Z">
        <w:r>
          <w:t>r</w:t>
        </w:r>
      </w:ins>
      <w:del w:id="24" w:author="Braden Licastro" w:date="2011-03-10T23:45:00Z">
        <w:r w:rsidR="007B18BD" w:rsidDel="00533233">
          <w:delText>t</w:delText>
        </w:r>
      </w:del>
      <w:r w:rsidR="007B18BD">
        <w:t xml:space="preserve"> ways, </w:t>
      </w:r>
      <w:del w:id="25" w:author="Braden Licastro" w:date="2011-03-11T00:28:00Z">
        <w:r w:rsidR="007B18BD" w:rsidDel="00A61C75">
          <w:delText xml:space="preserve">between </w:delText>
        </w:r>
      </w:del>
      <w:r w:rsidR="007B18BD">
        <w:t xml:space="preserve">one-half </w:t>
      </w:r>
      <w:ins w:id="26" w:author="Braden Licastro" w:date="2011-03-11T00:28:00Z">
        <w:r w:rsidR="00A61C75">
          <w:t>to</w:t>
        </w:r>
      </w:ins>
      <w:del w:id="27" w:author="Braden Licastro" w:date="2011-03-11T00:28:00Z">
        <w:r w:rsidR="007B18BD" w:rsidDel="00A61C75">
          <w:delText>and</w:delText>
        </w:r>
      </w:del>
      <w:del w:id="28" w:author="Braden Licastro" w:date="2011-03-10T23:46:00Z">
        <w:r w:rsidR="007B18BD" w:rsidDel="00533233">
          <w:delText xml:space="preserve"> </w:delText>
        </w:r>
        <w:r w:rsidR="00F33E59" w:rsidDel="00533233">
          <w:delText>fully</w:delText>
        </w:r>
      </w:del>
      <w:r w:rsidR="00F33E59">
        <w:t xml:space="preserve"> </w:t>
      </w:r>
      <w:r w:rsidR="007B18BD">
        <w:t xml:space="preserve">two-thirds of humanity will be living with severe fresh water shortages </w:t>
      </w:r>
      <w:del w:id="29" w:author="Braden Licastro" w:date="2011-03-10T23:48:00Z">
        <w:r w:rsidR="00F33E59" w:rsidDel="00533233">
          <w:delText xml:space="preserve">that will leave people craving for water </w:delText>
        </w:r>
      </w:del>
      <w:r w:rsidR="007B18BD">
        <w:t xml:space="preserve">within the next quarter-century.  </w:t>
      </w:r>
    </w:p>
    <w:p w:rsidR="007B18BD" w:rsidRDefault="007B18BD" w:rsidP="00F33E59">
      <w:pPr>
        <w:spacing w:line="360" w:lineRule="auto"/>
      </w:pPr>
      <w:r>
        <w:tab/>
      </w:r>
      <w:del w:id="30" w:author="Braden Licastro" w:date="2011-03-10T23:51:00Z">
        <w:r w:rsidR="00F33E59" w:rsidDel="00533233">
          <w:delText>Odd, isn’t it, how i</w:delText>
        </w:r>
        <w:r w:rsidDel="00533233">
          <w:delText xml:space="preserve">t seemed to </w:delText>
        </w:r>
        <w:r w:rsidR="00F33E59" w:rsidDel="00533233">
          <w:delText xml:space="preserve">just </w:delText>
        </w:r>
        <w:r w:rsidDel="00533233">
          <w:delText>sneak up on us</w:delText>
        </w:r>
        <w:r w:rsidR="00F33E59" w:rsidDel="00533233">
          <w:delText>, like we didn’t have any reason to anticipate it</w:delText>
        </w:r>
      </w:del>
      <w:ins w:id="31" w:author="Braden Licastro" w:date="2011-03-10T23:51:00Z">
        <w:r w:rsidR="00533233">
          <w:t>Isn't it odd how it just snuck up on us all of the sudden?</w:t>
        </w:r>
      </w:ins>
      <w:r w:rsidR="00F33E59">
        <w:t xml:space="preserve"> U</w:t>
      </w:r>
      <w:r>
        <w:t xml:space="preserve">ntil the last decade, </w:t>
      </w:r>
      <w:del w:id="32" w:author="Braden Licastro" w:date="2011-03-11T00:21:00Z">
        <w:r w:rsidDel="00FC04DD">
          <w:delText xml:space="preserve">the </w:delText>
        </w:r>
        <w:r w:rsidR="00F33E59" w:rsidDel="00FC04DD">
          <w:delText xml:space="preserve">serious and systematic </w:delText>
        </w:r>
      </w:del>
      <w:r>
        <w:t xml:space="preserve">study of fresh water was left to highly specialized groups of </w:t>
      </w:r>
      <w:r w:rsidR="00F33E59">
        <w:t xml:space="preserve">trained </w:t>
      </w:r>
      <w:r>
        <w:t xml:space="preserve">experts—hydrologists, engineers, scientists, city planners, weather forecasters, and others </w:t>
      </w:r>
      <w:r w:rsidR="00F33E59">
        <w:t xml:space="preserve">who possessed </w:t>
      </w:r>
      <w:r>
        <w:t>a</w:t>
      </w:r>
      <w:del w:id="33" w:author="Braden Licastro" w:date="2011-03-11T00:21:00Z">
        <w:r w:rsidDel="00FC04DD">
          <w:delText xml:space="preserve"> niche</w:delText>
        </w:r>
      </w:del>
      <w:ins w:id="34" w:author="Braden Licastro" w:date="2011-03-11T00:21:00Z">
        <w:r w:rsidR="00FC04DD">
          <w:t>n</w:t>
        </w:r>
      </w:ins>
      <w:r>
        <w:t xml:space="preserve"> interest in what so many of us </w:t>
      </w:r>
      <w:del w:id="35" w:author="Braden Licastro" w:date="2011-03-11T00:22:00Z">
        <w:r w:rsidR="00F33E59" w:rsidDel="00FC04DD">
          <w:delText xml:space="preserve">common, </w:delText>
        </w:r>
      </w:del>
      <w:r w:rsidR="00F33E59">
        <w:t xml:space="preserve">everyday people </w:t>
      </w:r>
      <w:r>
        <w:t xml:space="preserve">took for granted. </w:t>
      </w:r>
      <w:del w:id="36" w:author="Braden Licastro" w:date="2011-03-11T00:22:00Z">
        <w:r w:rsidDel="00FC04DD">
          <w:delText>Now, h</w:delText>
        </w:r>
      </w:del>
      <w:ins w:id="37" w:author="Braden Licastro" w:date="2011-03-11T00:22:00Z">
        <w:r w:rsidR="00FC04DD">
          <w:t>H</w:t>
        </w:r>
      </w:ins>
      <w:r>
        <w:t>owever, an increasing number of</w:t>
      </w:r>
      <w:del w:id="38" w:author="Braden Licastro" w:date="2011-03-11T00:23:00Z">
        <w:r w:rsidDel="00FC04DD">
          <w:delText xml:space="preserve"> </w:delText>
        </w:r>
        <w:r w:rsidR="00F33E59" w:rsidDel="00FC04DD">
          <w:delText>insistent</w:delText>
        </w:r>
      </w:del>
      <w:r w:rsidR="00F33E59">
        <w:t xml:space="preserve"> </w:t>
      </w:r>
      <w:r>
        <w:t>voices are sounding the alarm</w:t>
      </w:r>
      <w:del w:id="39" w:author="Braden Licastro" w:date="2011-03-10T23:53:00Z">
        <w:r w:rsidR="00F33E59" w:rsidDel="00533233">
          <w:delText xml:space="preserve"> really loud</w:delText>
        </w:r>
      </w:del>
      <w:r>
        <w:t xml:space="preserve">: the </w:t>
      </w:r>
      <w:r w:rsidR="00F33E59">
        <w:t xml:space="preserve">world-wide, </w:t>
      </w:r>
      <w:r>
        <w:t xml:space="preserve">global freshwater crisis looms </w:t>
      </w:r>
      <w:del w:id="40" w:author="Braden Licastro" w:date="2011-03-10T23:53:00Z">
        <w:r w:rsidR="00F33E59" w:rsidDel="009E277C">
          <w:delText xml:space="preserve">up </w:delText>
        </w:r>
      </w:del>
      <w:r w:rsidR="00F33E59">
        <w:t xml:space="preserve">in front of us </w:t>
      </w:r>
      <w:r>
        <w:t xml:space="preserve">as </w:t>
      </w:r>
      <w:del w:id="41" w:author="Braden Licastro" w:date="2011-03-10T23:53:00Z">
        <w:r w:rsidDel="009E277C">
          <w:delText xml:space="preserve">perhaps </w:delText>
        </w:r>
      </w:del>
      <w:r>
        <w:t xml:space="preserve">the </w:t>
      </w:r>
      <w:r w:rsidR="00F33E59">
        <w:t xml:space="preserve">single </w:t>
      </w:r>
      <w:r>
        <w:t xml:space="preserve">greatest threat to the survival of our </w:t>
      </w:r>
      <w:del w:id="42" w:author="Braden Licastro" w:date="2011-03-10T23:53:00Z">
        <w:r w:rsidR="00F33E59" w:rsidDel="009E277C">
          <w:delText xml:space="preserve">whole entire </w:delText>
        </w:r>
        <w:r w:rsidDel="009E277C">
          <w:delText>planet</w:delText>
        </w:r>
        <w:r w:rsidR="00F33E59" w:rsidDel="009E277C">
          <w:delText xml:space="preserve"> and everything that lives on it</w:delText>
        </w:r>
      </w:del>
      <w:ins w:id="43" w:author="Braden Licastro" w:date="2011-03-10T23:53:00Z">
        <w:r w:rsidR="009E277C">
          <w:t>planet</w:t>
        </w:r>
      </w:ins>
      <w:r w:rsidR="00F33E59">
        <w:t>.</w:t>
      </w:r>
    </w:p>
    <w:p w:rsidR="007B18BD" w:rsidRDefault="007B18BD" w:rsidP="00F33E59">
      <w:pPr>
        <w:spacing w:line="360" w:lineRule="auto"/>
        <w:ind w:firstLine="720"/>
      </w:pPr>
      <w:r>
        <w:t xml:space="preserve">Tragically, this global call for </w:t>
      </w:r>
      <w:del w:id="44" w:author="Braden Licastro" w:date="2011-03-11T00:36:00Z">
        <w:r w:rsidR="00F33E59" w:rsidDel="008F45C3">
          <w:delText xml:space="preserve">effective </w:delText>
        </w:r>
      </w:del>
      <w:r>
        <w:t xml:space="preserve">action comes in an era guided </w:t>
      </w:r>
      <w:r w:rsidR="00F33E59">
        <w:t xml:space="preserve">too much </w:t>
      </w:r>
      <w:r>
        <w:t xml:space="preserve">by the principles of the </w:t>
      </w:r>
      <w:del w:id="45" w:author="Braden Licastro" w:date="2011-03-11T00:36:00Z">
        <w:r w:rsidDel="008F45C3">
          <w:delText xml:space="preserve">so-called </w:delText>
        </w:r>
      </w:del>
      <w:r>
        <w:t>“</w:t>
      </w:r>
      <w:smartTag w:uri="urn:schemas-microsoft-com:office:smarttags" w:element="State">
        <w:smartTag w:uri="urn:schemas-microsoft-com:office:smarttags" w:element="place">
          <w:r>
            <w:t>Washington</w:t>
          </w:r>
        </w:smartTag>
      </w:smartTag>
      <w:r>
        <w:t xml:space="preserve"> consensus,” a model of economics rooted in the</w:t>
      </w:r>
      <w:del w:id="46" w:author="Braden Licastro" w:date="2011-03-11T00:37:00Z">
        <w:r w:rsidDel="008F45C3">
          <w:delText xml:space="preserve"> </w:delText>
        </w:r>
        <w:r w:rsidR="00F33E59" w:rsidDel="008F45C3">
          <w:delText>core</w:delText>
        </w:r>
      </w:del>
      <w:r w:rsidR="00F33E59">
        <w:t xml:space="preserve"> </w:t>
      </w:r>
      <w:r>
        <w:t xml:space="preserve">belief that liberal market </w:t>
      </w:r>
      <w:del w:id="47" w:author="Braden Licastro" w:date="2011-03-11T00:39:00Z">
        <w:r w:rsidDel="008F45C3">
          <w:delText xml:space="preserve">economics </w:delText>
        </w:r>
      </w:del>
      <w:r>
        <w:t>constitute</w:t>
      </w:r>
      <w:ins w:id="48" w:author="Braden Licastro" w:date="2011-03-11T00:39:00Z">
        <w:r w:rsidR="008F45C3">
          <w:t>s</w:t>
        </w:r>
      </w:ins>
      <w:r>
        <w:t xml:space="preserve"> the </w:t>
      </w:r>
      <w:del w:id="49" w:author="Braden Licastro" w:date="2011-03-11T00:39:00Z">
        <w:r w:rsidDel="008F45C3">
          <w:delText xml:space="preserve">one and </w:delText>
        </w:r>
      </w:del>
      <w:r>
        <w:t xml:space="preserve">only </w:t>
      </w:r>
      <w:r w:rsidR="00F33E59">
        <w:t xml:space="preserve">true </w:t>
      </w:r>
      <w:r>
        <w:t xml:space="preserve">economic choice for </w:t>
      </w:r>
      <w:ins w:id="50" w:author="Braden Licastro" w:date="2011-03-11T00:39:00Z">
        <w:r w:rsidR="008F45C3">
          <w:t>th</w:t>
        </w:r>
      </w:ins>
      <w:r w:rsidR="00F33E59">
        <w:t>e</w:t>
      </w:r>
      <w:del w:id="51" w:author="Braden Licastro" w:date="2011-03-11T00:39:00Z">
        <w:r w:rsidR="00F33E59" w:rsidDel="008F45C3">
          <w:delText xml:space="preserve">veryone in </w:delText>
        </w:r>
        <w:r w:rsidDel="008F45C3">
          <w:delText>the whole</w:delText>
        </w:r>
      </w:del>
      <w:r>
        <w:t xml:space="preserve"> world. Key to this </w:t>
      </w:r>
      <w:r w:rsidR="00F33E59">
        <w:t xml:space="preserve">general </w:t>
      </w:r>
      <w:r>
        <w:t xml:space="preserve">consensus is the commoditization of “the commons.” Everything </w:t>
      </w:r>
      <w:r w:rsidR="00F33E59">
        <w:t xml:space="preserve">appears to be </w:t>
      </w:r>
      <w:r>
        <w:t xml:space="preserve">for sale, </w:t>
      </w:r>
      <w:ins w:id="52" w:author="Braden Licastro" w:date="2011-03-11T00:41:00Z">
        <w:r w:rsidR="008F45C3">
          <w:t xml:space="preserve">even </w:t>
        </w:r>
      </w:ins>
      <w:del w:id="53" w:author="Braden Licastro" w:date="2011-03-11T00:40:00Z">
        <w:r w:rsidDel="008F45C3">
          <w:delText xml:space="preserve">even </w:delText>
        </w:r>
        <w:r w:rsidR="00F33E59" w:rsidDel="008F45C3">
          <w:delText xml:space="preserve">extending to those areas of </w:delText>
        </w:r>
        <w:r w:rsidDel="008F45C3">
          <w:delText xml:space="preserve">life, such as </w:delText>
        </w:r>
      </w:del>
      <w:r w:rsidR="00D80D7F">
        <w:t xml:space="preserve">community </w:t>
      </w:r>
      <w:r>
        <w:t xml:space="preserve">social services and natural resources, </w:t>
      </w:r>
      <w:del w:id="54" w:author="Braden Licastro" w:date="2011-03-11T00:41:00Z">
        <w:r w:rsidDel="008F45C3">
          <w:delText xml:space="preserve">that were </w:delText>
        </w:r>
      </w:del>
      <w:r>
        <w:t xml:space="preserve">once considered </w:t>
      </w:r>
      <w:r w:rsidR="00D80D7F">
        <w:t xml:space="preserve">by </w:t>
      </w:r>
      <w:del w:id="55" w:author="Braden Licastro" w:date="2011-03-11T00:41:00Z">
        <w:r w:rsidR="00D80D7F" w:rsidDel="008F45C3">
          <w:delText>just about</w:delText>
        </w:r>
      </w:del>
      <w:ins w:id="56" w:author="Braden Licastro" w:date="2011-03-11T00:41:00Z">
        <w:r w:rsidR="008F45C3">
          <w:t>almost</w:t>
        </w:r>
      </w:ins>
      <w:r w:rsidR="00D80D7F">
        <w:t xml:space="preserve"> everyone to be </w:t>
      </w:r>
      <w:r>
        <w:t>the common heritage of humanity.</w:t>
      </w:r>
    </w:p>
    <w:sectPr w:rsidR="007B18BD" w:rsidSect="00C264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trackRevisions/>
  <w:defaultTabStop w:val="720"/>
  <w:drawingGridHorizontalSpacing w:val="57"/>
  <w:displayVerticalDrawingGridEvery w:val="2"/>
  <w:noPunctuationKerning/>
  <w:characterSpacingControl w:val="doNotCompress"/>
  <w:compat/>
  <w:rsids>
    <w:rsidRoot w:val="00F25BEC"/>
    <w:rsid w:val="00001183"/>
    <w:rsid w:val="00002105"/>
    <w:rsid w:val="00003191"/>
    <w:rsid w:val="00003D41"/>
    <w:rsid w:val="00003E9C"/>
    <w:rsid w:val="000060DA"/>
    <w:rsid w:val="0000698B"/>
    <w:rsid w:val="00006BA1"/>
    <w:rsid w:val="00006E4C"/>
    <w:rsid w:val="00010A25"/>
    <w:rsid w:val="00010B2B"/>
    <w:rsid w:val="00012B08"/>
    <w:rsid w:val="00012FC8"/>
    <w:rsid w:val="00013854"/>
    <w:rsid w:val="0001566B"/>
    <w:rsid w:val="00016BE1"/>
    <w:rsid w:val="00017382"/>
    <w:rsid w:val="000173BF"/>
    <w:rsid w:val="00017AC4"/>
    <w:rsid w:val="00020B57"/>
    <w:rsid w:val="000217A3"/>
    <w:rsid w:val="00022E37"/>
    <w:rsid w:val="000237BD"/>
    <w:rsid w:val="00023C6C"/>
    <w:rsid w:val="00023D78"/>
    <w:rsid w:val="00023E2C"/>
    <w:rsid w:val="000251F5"/>
    <w:rsid w:val="00025AB2"/>
    <w:rsid w:val="00026F7D"/>
    <w:rsid w:val="0002731D"/>
    <w:rsid w:val="00027D6A"/>
    <w:rsid w:val="00030474"/>
    <w:rsid w:val="0003064B"/>
    <w:rsid w:val="00031B87"/>
    <w:rsid w:val="000338FA"/>
    <w:rsid w:val="00033A4C"/>
    <w:rsid w:val="00034021"/>
    <w:rsid w:val="00034C95"/>
    <w:rsid w:val="00034D29"/>
    <w:rsid w:val="00035051"/>
    <w:rsid w:val="0003555D"/>
    <w:rsid w:val="0003650F"/>
    <w:rsid w:val="00037CEA"/>
    <w:rsid w:val="000416F1"/>
    <w:rsid w:val="000429D0"/>
    <w:rsid w:val="00042B94"/>
    <w:rsid w:val="0004700A"/>
    <w:rsid w:val="00050480"/>
    <w:rsid w:val="000515FF"/>
    <w:rsid w:val="00051892"/>
    <w:rsid w:val="000519F8"/>
    <w:rsid w:val="0005278F"/>
    <w:rsid w:val="000532EA"/>
    <w:rsid w:val="00053D42"/>
    <w:rsid w:val="00054186"/>
    <w:rsid w:val="00054C87"/>
    <w:rsid w:val="00055211"/>
    <w:rsid w:val="00055DCD"/>
    <w:rsid w:val="0006365D"/>
    <w:rsid w:val="00064C0D"/>
    <w:rsid w:val="0006519A"/>
    <w:rsid w:val="00065A95"/>
    <w:rsid w:val="00065C97"/>
    <w:rsid w:val="00065E72"/>
    <w:rsid w:val="00065F27"/>
    <w:rsid w:val="000661D9"/>
    <w:rsid w:val="000667DD"/>
    <w:rsid w:val="000706DF"/>
    <w:rsid w:val="00070CF8"/>
    <w:rsid w:val="00070D01"/>
    <w:rsid w:val="000721F8"/>
    <w:rsid w:val="00072B8C"/>
    <w:rsid w:val="00073156"/>
    <w:rsid w:val="00073AF7"/>
    <w:rsid w:val="0007438D"/>
    <w:rsid w:val="00074AFE"/>
    <w:rsid w:val="00075876"/>
    <w:rsid w:val="0007654D"/>
    <w:rsid w:val="00080057"/>
    <w:rsid w:val="00080730"/>
    <w:rsid w:val="000807BB"/>
    <w:rsid w:val="0008260F"/>
    <w:rsid w:val="000829BF"/>
    <w:rsid w:val="00082FDA"/>
    <w:rsid w:val="00083152"/>
    <w:rsid w:val="00084A81"/>
    <w:rsid w:val="00084DA9"/>
    <w:rsid w:val="000851D3"/>
    <w:rsid w:val="00085D38"/>
    <w:rsid w:val="00090AC8"/>
    <w:rsid w:val="00092569"/>
    <w:rsid w:val="00092F3E"/>
    <w:rsid w:val="00093267"/>
    <w:rsid w:val="0009398A"/>
    <w:rsid w:val="000946E2"/>
    <w:rsid w:val="00094FE2"/>
    <w:rsid w:val="00095363"/>
    <w:rsid w:val="000953EC"/>
    <w:rsid w:val="00095D24"/>
    <w:rsid w:val="0009642C"/>
    <w:rsid w:val="00096676"/>
    <w:rsid w:val="000975C0"/>
    <w:rsid w:val="00097683"/>
    <w:rsid w:val="00097AA7"/>
    <w:rsid w:val="000A161C"/>
    <w:rsid w:val="000A229F"/>
    <w:rsid w:val="000A443A"/>
    <w:rsid w:val="000A57C9"/>
    <w:rsid w:val="000A59D0"/>
    <w:rsid w:val="000B00C3"/>
    <w:rsid w:val="000B0198"/>
    <w:rsid w:val="000B129D"/>
    <w:rsid w:val="000B138E"/>
    <w:rsid w:val="000B18E7"/>
    <w:rsid w:val="000B251A"/>
    <w:rsid w:val="000B4AE6"/>
    <w:rsid w:val="000B507E"/>
    <w:rsid w:val="000B5205"/>
    <w:rsid w:val="000B551E"/>
    <w:rsid w:val="000B6919"/>
    <w:rsid w:val="000B69EA"/>
    <w:rsid w:val="000B6D0D"/>
    <w:rsid w:val="000B74E3"/>
    <w:rsid w:val="000C0284"/>
    <w:rsid w:val="000C0586"/>
    <w:rsid w:val="000C116D"/>
    <w:rsid w:val="000C1611"/>
    <w:rsid w:val="000C164D"/>
    <w:rsid w:val="000C1D47"/>
    <w:rsid w:val="000C2EF1"/>
    <w:rsid w:val="000C3B2F"/>
    <w:rsid w:val="000C3CE4"/>
    <w:rsid w:val="000C3D93"/>
    <w:rsid w:val="000C459B"/>
    <w:rsid w:val="000C5716"/>
    <w:rsid w:val="000C5D6C"/>
    <w:rsid w:val="000C65F5"/>
    <w:rsid w:val="000C6A09"/>
    <w:rsid w:val="000C75AB"/>
    <w:rsid w:val="000D0136"/>
    <w:rsid w:val="000D1C55"/>
    <w:rsid w:val="000D1DC0"/>
    <w:rsid w:val="000D24B2"/>
    <w:rsid w:val="000D2A27"/>
    <w:rsid w:val="000D3382"/>
    <w:rsid w:val="000D378B"/>
    <w:rsid w:val="000D3B9B"/>
    <w:rsid w:val="000D72E5"/>
    <w:rsid w:val="000D7A06"/>
    <w:rsid w:val="000E1B6F"/>
    <w:rsid w:val="000E22AB"/>
    <w:rsid w:val="000E2939"/>
    <w:rsid w:val="000E4E9F"/>
    <w:rsid w:val="000E5613"/>
    <w:rsid w:val="000E5BFE"/>
    <w:rsid w:val="000E5DEE"/>
    <w:rsid w:val="000E7867"/>
    <w:rsid w:val="000E78CE"/>
    <w:rsid w:val="000F061D"/>
    <w:rsid w:val="000F0DE9"/>
    <w:rsid w:val="000F14AC"/>
    <w:rsid w:val="000F190C"/>
    <w:rsid w:val="000F281C"/>
    <w:rsid w:val="000F2AF1"/>
    <w:rsid w:val="000F2EF0"/>
    <w:rsid w:val="000F4881"/>
    <w:rsid w:val="000F4D5A"/>
    <w:rsid w:val="000F5A71"/>
    <w:rsid w:val="000F5AC8"/>
    <w:rsid w:val="000F5CF2"/>
    <w:rsid w:val="000F7131"/>
    <w:rsid w:val="000F7462"/>
    <w:rsid w:val="000F74A9"/>
    <w:rsid w:val="000F79D2"/>
    <w:rsid w:val="00100025"/>
    <w:rsid w:val="001010A7"/>
    <w:rsid w:val="001015F2"/>
    <w:rsid w:val="00101A57"/>
    <w:rsid w:val="00101B9C"/>
    <w:rsid w:val="0010294E"/>
    <w:rsid w:val="00104065"/>
    <w:rsid w:val="00104B76"/>
    <w:rsid w:val="001058DE"/>
    <w:rsid w:val="00105D4C"/>
    <w:rsid w:val="00105E46"/>
    <w:rsid w:val="0010752A"/>
    <w:rsid w:val="001075AB"/>
    <w:rsid w:val="00110333"/>
    <w:rsid w:val="00110369"/>
    <w:rsid w:val="00110520"/>
    <w:rsid w:val="00110F4E"/>
    <w:rsid w:val="00111169"/>
    <w:rsid w:val="00112661"/>
    <w:rsid w:val="0011271E"/>
    <w:rsid w:val="0011468A"/>
    <w:rsid w:val="00114908"/>
    <w:rsid w:val="00114E6E"/>
    <w:rsid w:val="00115F29"/>
    <w:rsid w:val="00116DB7"/>
    <w:rsid w:val="0012008F"/>
    <w:rsid w:val="00120162"/>
    <w:rsid w:val="00120B57"/>
    <w:rsid w:val="00121524"/>
    <w:rsid w:val="00121529"/>
    <w:rsid w:val="00121990"/>
    <w:rsid w:val="00121CD3"/>
    <w:rsid w:val="001227AE"/>
    <w:rsid w:val="00123094"/>
    <w:rsid w:val="00123349"/>
    <w:rsid w:val="00124D78"/>
    <w:rsid w:val="00124E9F"/>
    <w:rsid w:val="00125345"/>
    <w:rsid w:val="00125AD7"/>
    <w:rsid w:val="00125FAD"/>
    <w:rsid w:val="001262FE"/>
    <w:rsid w:val="001264C5"/>
    <w:rsid w:val="00126FB2"/>
    <w:rsid w:val="00127138"/>
    <w:rsid w:val="00127BE6"/>
    <w:rsid w:val="00133763"/>
    <w:rsid w:val="00133C87"/>
    <w:rsid w:val="00133D02"/>
    <w:rsid w:val="00134131"/>
    <w:rsid w:val="001343DC"/>
    <w:rsid w:val="0013579A"/>
    <w:rsid w:val="00135B14"/>
    <w:rsid w:val="001405A8"/>
    <w:rsid w:val="001428F6"/>
    <w:rsid w:val="00142C26"/>
    <w:rsid w:val="00142CEE"/>
    <w:rsid w:val="00142F28"/>
    <w:rsid w:val="00143672"/>
    <w:rsid w:val="00144544"/>
    <w:rsid w:val="00145F44"/>
    <w:rsid w:val="0014697E"/>
    <w:rsid w:val="00147173"/>
    <w:rsid w:val="00147430"/>
    <w:rsid w:val="00147A28"/>
    <w:rsid w:val="00147EFE"/>
    <w:rsid w:val="0015025D"/>
    <w:rsid w:val="00150621"/>
    <w:rsid w:val="0015082D"/>
    <w:rsid w:val="001509D8"/>
    <w:rsid w:val="0015248F"/>
    <w:rsid w:val="0015252C"/>
    <w:rsid w:val="00152C70"/>
    <w:rsid w:val="00153EF3"/>
    <w:rsid w:val="00154AF2"/>
    <w:rsid w:val="00154F74"/>
    <w:rsid w:val="00154FA0"/>
    <w:rsid w:val="00155953"/>
    <w:rsid w:val="001608EB"/>
    <w:rsid w:val="00161DFD"/>
    <w:rsid w:val="00162E12"/>
    <w:rsid w:val="001654FB"/>
    <w:rsid w:val="00165869"/>
    <w:rsid w:val="00166880"/>
    <w:rsid w:val="001702C8"/>
    <w:rsid w:val="00170808"/>
    <w:rsid w:val="0017093C"/>
    <w:rsid w:val="0017096A"/>
    <w:rsid w:val="0017152E"/>
    <w:rsid w:val="001717EB"/>
    <w:rsid w:val="00171AA2"/>
    <w:rsid w:val="00172A17"/>
    <w:rsid w:val="00172AE7"/>
    <w:rsid w:val="00172CD2"/>
    <w:rsid w:val="00172CE6"/>
    <w:rsid w:val="00172FDB"/>
    <w:rsid w:val="0017582A"/>
    <w:rsid w:val="0018117C"/>
    <w:rsid w:val="001817AD"/>
    <w:rsid w:val="0018182E"/>
    <w:rsid w:val="00181E46"/>
    <w:rsid w:val="00182025"/>
    <w:rsid w:val="00182160"/>
    <w:rsid w:val="00184AB7"/>
    <w:rsid w:val="00185135"/>
    <w:rsid w:val="00185F5E"/>
    <w:rsid w:val="00186828"/>
    <w:rsid w:val="0018707E"/>
    <w:rsid w:val="00187863"/>
    <w:rsid w:val="0019031D"/>
    <w:rsid w:val="00190C6F"/>
    <w:rsid w:val="00190E5A"/>
    <w:rsid w:val="00191F3B"/>
    <w:rsid w:val="001920EA"/>
    <w:rsid w:val="001923E4"/>
    <w:rsid w:val="001926DC"/>
    <w:rsid w:val="00193172"/>
    <w:rsid w:val="001933D2"/>
    <w:rsid w:val="00193A5E"/>
    <w:rsid w:val="001950FE"/>
    <w:rsid w:val="001954C3"/>
    <w:rsid w:val="00196536"/>
    <w:rsid w:val="00196B38"/>
    <w:rsid w:val="00197482"/>
    <w:rsid w:val="001A0A4A"/>
    <w:rsid w:val="001A0EC4"/>
    <w:rsid w:val="001A48ED"/>
    <w:rsid w:val="001A504F"/>
    <w:rsid w:val="001A58F4"/>
    <w:rsid w:val="001A6089"/>
    <w:rsid w:val="001A61E5"/>
    <w:rsid w:val="001A6AD3"/>
    <w:rsid w:val="001A7994"/>
    <w:rsid w:val="001B03C3"/>
    <w:rsid w:val="001B1D3E"/>
    <w:rsid w:val="001B2420"/>
    <w:rsid w:val="001B2EDD"/>
    <w:rsid w:val="001B307F"/>
    <w:rsid w:val="001B35B2"/>
    <w:rsid w:val="001B37A7"/>
    <w:rsid w:val="001B3CDC"/>
    <w:rsid w:val="001B3E5E"/>
    <w:rsid w:val="001B44A5"/>
    <w:rsid w:val="001B55A5"/>
    <w:rsid w:val="001B627B"/>
    <w:rsid w:val="001B635B"/>
    <w:rsid w:val="001B697A"/>
    <w:rsid w:val="001B7630"/>
    <w:rsid w:val="001C1458"/>
    <w:rsid w:val="001C16FE"/>
    <w:rsid w:val="001C2D0D"/>
    <w:rsid w:val="001C4597"/>
    <w:rsid w:val="001C4A4A"/>
    <w:rsid w:val="001C4D91"/>
    <w:rsid w:val="001C531A"/>
    <w:rsid w:val="001C5A07"/>
    <w:rsid w:val="001C6D00"/>
    <w:rsid w:val="001C7377"/>
    <w:rsid w:val="001D1A64"/>
    <w:rsid w:val="001D1A6E"/>
    <w:rsid w:val="001D21B9"/>
    <w:rsid w:val="001D23DE"/>
    <w:rsid w:val="001D4A1F"/>
    <w:rsid w:val="001D4DB1"/>
    <w:rsid w:val="001D556B"/>
    <w:rsid w:val="001D5B3C"/>
    <w:rsid w:val="001D5EB6"/>
    <w:rsid w:val="001D7D38"/>
    <w:rsid w:val="001E046D"/>
    <w:rsid w:val="001E098F"/>
    <w:rsid w:val="001E11A8"/>
    <w:rsid w:val="001E1792"/>
    <w:rsid w:val="001E2CCD"/>
    <w:rsid w:val="001E2DEF"/>
    <w:rsid w:val="001E31CC"/>
    <w:rsid w:val="001E3E98"/>
    <w:rsid w:val="001E44B5"/>
    <w:rsid w:val="001E4B9E"/>
    <w:rsid w:val="001E5CFB"/>
    <w:rsid w:val="001E64FE"/>
    <w:rsid w:val="001E6BDC"/>
    <w:rsid w:val="001E78C9"/>
    <w:rsid w:val="001E7FD1"/>
    <w:rsid w:val="001F08A6"/>
    <w:rsid w:val="001F1FD0"/>
    <w:rsid w:val="001F2496"/>
    <w:rsid w:val="001F2ED6"/>
    <w:rsid w:val="001F3220"/>
    <w:rsid w:val="001F369D"/>
    <w:rsid w:val="001F6058"/>
    <w:rsid w:val="001F61F1"/>
    <w:rsid w:val="001F6BC8"/>
    <w:rsid w:val="001F6CCC"/>
    <w:rsid w:val="001F6EAD"/>
    <w:rsid w:val="001F73DF"/>
    <w:rsid w:val="001F7D5C"/>
    <w:rsid w:val="0020173F"/>
    <w:rsid w:val="00201A45"/>
    <w:rsid w:val="00201EB6"/>
    <w:rsid w:val="00202C42"/>
    <w:rsid w:val="0020452D"/>
    <w:rsid w:val="00206715"/>
    <w:rsid w:val="00207062"/>
    <w:rsid w:val="002107E6"/>
    <w:rsid w:val="00210E13"/>
    <w:rsid w:val="0021355F"/>
    <w:rsid w:val="0021449E"/>
    <w:rsid w:val="00214F40"/>
    <w:rsid w:val="0021581E"/>
    <w:rsid w:val="0021610A"/>
    <w:rsid w:val="0021670C"/>
    <w:rsid w:val="00217767"/>
    <w:rsid w:val="00217977"/>
    <w:rsid w:val="002227A5"/>
    <w:rsid w:val="00222C93"/>
    <w:rsid w:val="0022368D"/>
    <w:rsid w:val="00224759"/>
    <w:rsid w:val="00224C2D"/>
    <w:rsid w:val="00225A5B"/>
    <w:rsid w:val="00225E71"/>
    <w:rsid w:val="00227375"/>
    <w:rsid w:val="00227C68"/>
    <w:rsid w:val="002308E6"/>
    <w:rsid w:val="00230FF4"/>
    <w:rsid w:val="00231D8C"/>
    <w:rsid w:val="00232C15"/>
    <w:rsid w:val="00232DE2"/>
    <w:rsid w:val="00233164"/>
    <w:rsid w:val="00235AD5"/>
    <w:rsid w:val="00236A5C"/>
    <w:rsid w:val="0024091D"/>
    <w:rsid w:val="00240927"/>
    <w:rsid w:val="002418D2"/>
    <w:rsid w:val="002430D7"/>
    <w:rsid w:val="002433BE"/>
    <w:rsid w:val="0024496B"/>
    <w:rsid w:val="002462D0"/>
    <w:rsid w:val="00246351"/>
    <w:rsid w:val="00246D74"/>
    <w:rsid w:val="002477A2"/>
    <w:rsid w:val="00247F39"/>
    <w:rsid w:val="002507FD"/>
    <w:rsid w:val="00251D07"/>
    <w:rsid w:val="00252503"/>
    <w:rsid w:val="002530CD"/>
    <w:rsid w:val="0025314E"/>
    <w:rsid w:val="00253A91"/>
    <w:rsid w:val="002551D0"/>
    <w:rsid w:val="002567A4"/>
    <w:rsid w:val="00257436"/>
    <w:rsid w:val="002576E3"/>
    <w:rsid w:val="00257A75"/>
    <w:rsid w:val="00260B2C"/>
    <w:rsid w:val="00263346"/>
    <w:rsid w:val="0026536C"/>
    <w:rsid w:val="0026595B"/>
    <w:rsid w:val="00267909"/>
    <w:rsid w:val="00267F76"/>
    <w:rsid w:val="00267FEA"/>
    <w:rsid w:val="002708E6"/>
    <w:rsid w:val="00270AF0"/>
    <w:rsid w:val="00271E1A"/>
    <w:rsid w:val="00272507"/>
    <w:rsid w:val="00273724"/>
    <w:rsid w:val="00273D71"/>
    <w:rsid w:val="00273E0B"/>
    <w:rsid w:val="00275A4A"/>
    <w:rsid w:val="00276360"/>
    <w:rsid w:val="002765C0"/>
    <w:rsid w:val="002766D7"/>
    <w:rsid w:val="002768AD"/>
    <w:rsid w:val="0027764E"/>
    <w:rsid w:val="00280E1A"/>
    <w:rsid w:val="0028142F"/>
    <w:rsid w:val="002814AC"/>
    <w:rsid w:val="002814D9"/>
    <w:rsid w:val="002819F8"/>
    <w:rsid w:val="00283572"/>
    <w:rsid w:val="00284B32"/>
    <w:rsid w:val="0028551B"/>
    <w:rsid w:val="00285BAD"/>
    <w:rsid w:val="00285E7B"/>
    <w:rsid w:val="00286B3A"/>
    <w:rsid w:val="00286FAE"/>
    <w:rsid w:val="00287037"/>
    <w:rsid w:val="00287951"/>
    <w:rsid w:val="00287D5B"/>
    <w:rsid w:val="00287E96"/>
    <w:rsid w:val="002908C6"/>
    <w:rsid w:val="0029149C"/>
    <w:rsid w:val="002918EA"/>
    <w:rsid w:val="0029228B"/>
    <w:rsid w:val="00292419"/>
    <w:rsid w:val="0029278E"/>
    <w:rsid w:val="002928A8"/>
    <w:rsid w:val="00293E2D"/>
    <w:rsid w:val="002942D1"/>
    <w:rsid w:val="00295E79"/>
    <w:rsid w:val="002A00B8"/>
    <w:rsid w:val="002A0A28"/>
    <w:rsid w:val="002A1653"/>
    <w:rsid w:val="002A19DF"/>
    <w:rsid w:val="002A1D73"/>
    <w:rsid w:val="002A2CEA"/>
    <w:rsid w:val="002A3592"/>
    <w:rsid w:val="002A3EC1"/>
    <w:rsid w:val="002A45C3"/>
    <w:rsid w:val="002A465A"/>
    <w:rsid w:val="002A471B"/>
    <w:rsid w:val="002A5274"/>
    <w:rsid w:val="002A6B5F"/>
    <w:rsid w:val="002B0A21"/>
    <w:rsid w:val="002B1020"/>
    <w:rsid w:val="002B17E8"/>
    <w:rsid w:val="002B1AFA"/>
    <w:rsid w:val="002B2103"/>
    <w:rsid w:val="002B22D3"/>
    <w:rsid w:val="002B27FA"/>
    <w:rsid w:val="002B36A7"/>
    <w:rsid w:val="002B3BFE"/>
    <w:rsid w:val="002B44E6"/>
    <w:rsid w:val="002B6AEA"/>
    <w:rsid w:val="002B77D7"/>
    <w:rsid w:val="002B7C83"/>
    <w:rsid w:val="002B7F15"/>
    <w:rsid w:val="002C12C1"/>
    <w:rsid w:val="002C14BA"/>
    <w:rsid w:val="002C304C"/>
    <w:rsid w:val="002C346F"/>
    <w:rsid w:val="002C3CD6"/>
    <w:rsid w:val="002C44C0"/>
    <w:rsid w:val="002C5713"/>
    <w:rsid w:val="002C5FD7"/>
    <w:rsid w:val="002C5FE8"/>
    <w:rsid w:val="002C69AF"/>
    <w:rsid w:val="002C7B5D"/>
    <w:rsid w:val="002D0D78"/>
    <w:rsid w:val="002D2653"/>
    <w:rsid w:val="002D49ED"/>
    <w:rsid w:val="002D4C85"/>
    <w:rsid w:val="002D60F9"/>
    <w:rsid w:val="002D62BD"/>
    <w:rsid w:val="002D670C"/>
    <w:rsid w:val="002D6CFD"/>
    <w:rsid w:val="002D719E"/>
    <w:rsid w:val="002D7332"/>
    <w:rsid w:val="002E0193"/>
    <w:rsid w:val="002E01DA"/>
    <w:rsid w:val="002E036F"/>
    <w:rsid w:val="002E0E5D"/>
    <w:rsid w:val="002E12AC"/>
    <w:rsid w:val="002E1903"/>
    <w:rsid w:val="002E1968"/>
    <w:rsid w:val="002E3266"/>
    <w:rsid w:val="002E3B8E"/>
    <w:rsid w:val="002E3DB8"/>
    <w:rsid w:val="002E53B4"/>
    <w:rsid w:val="002E5450"/>
    <w:rsid w:val="002E579E"/>
    <w:rsid w:val="002E6805"/>
    <w:rsid w:val="002E6812"/>
    <w:rsid w:val="002E6B10"/>
    <w:rsid w:val="002E708A"/>
    <w:rsid w:val="002E74E2"/>
    <w:rsid w:val="002F0955"/>
    <w:rsid w:val="002F1B41"/>
    <w:rsid w:val="002F38F0"/>
    <w:rsid w:val="002F684A"/>
    <w:rsid w:val="002F7C30"/>
    <w:rsid w:val="0030017F"/>
    <w:rsid w:val="00300361"/>
    <w:rsid w:val="00300A08"/>
    <w:rsid w:val="00301CF3"/>
    <w:rsid w:val="0030364D"/>
    <w:rsid w:val="00303BC0"/>
    <w:rsid w:val="00304EA8"/>
    <w:rsid w:val="0030505E"/>
    <w:rsid w:val="00305FD0"/>
    <w:rsid w:val="003061C8"/>
    <w:rsid w:val="00306C81"/>
    <w:rsid w:val="003102C7"/>
    <w:rsid w:val="00310883"/>
    <w:rsid w:val="00312A93"/>
    <w:rsid w:val="00312D0D"/>
    <w:rsid w:val="0031367C"/>
    <w:rsid w:val="0031376C"/>
    <w:rsid w:val="003138CE"/>
    <w:rsid w:val="00314171"/>
    <w:rsid w:val="0031530B"/>
    <w:rsid w:val="00315E05"/>
    <w:rsid w:val="00316777"/>
    <w:rsid w:val="0031684C"/>
    <w:rsid w:val="003202D6"/>
    <w:rsid w:val="00320C02"/>
    <w:rsid w:val="003217D5"/>
    <w:rsid w:val="00321BF3"/>
    <w:rsid w:val="003233A5"/>
    <w:rsid w:val="00324072"/>
    <w:rsid w:val="00324A74"/>
    <w:rsid w:val="00324C27"/>
    <w:rsid w:val="00324CA7"/>
    <w:rsid w:val="00325820"/>
    <w:rsid w:val="003278D8"/>
    <w:rsid w:val="0033031A"/>
    <w:rsid w:val="003305A4"/>
    <w:rsid w:val="00330788"/>
    <w:rsid w:val="003311F9"/>
    <w:rsid w:val="00331DDD"/>
    <w:rsid w:val="00332161"/>
    <w:rsid w:val="00333FEB"/>
    <w:rsid w:val="003341B5"/>
    <w:rsid w:val="003341EB"/>
    <w:rsid w:val="0033435A"/>
    <w:rsid w:val="00336491"/>
    <w:rsid w:val="00336870"/>
    <w:rsid w:val="00337331"/>
    <w:rsid w:val="00337760"/>
    <w:rsid w:val="0034005B"/>
    <w:rsid w:val="003404B9"/>
    <w:rsid w:val="003406C7"/>
    <w:rsid w:val="00340845"/>
    <w:rsid w:val="00340A57"/>
    <w:rsid w:val="00341946"/>
    <w:rsid w:val="00342163"/>
    <w:rsid w:val="00342D35"/>
    <w:rsid w:val="00342F02"/>
    <w:rsid w:val="00342F30"/>
    <w:rsid w:val="00342F40"/>
    <w:rsid w:val="00344590"/>
    <w:rsid w:val="0034496D"/>
    <w:rsid w:val="00345025"/>
    <w:rsid w:val="00345A95"/>
    <w:rsid w:val="00346B76"/>
    <w:rsid w:val="003473A8"/>
    <w:rsid w:val="003504FB"/>
    <w:rsid w:val="00351461"/>
    <w:rsid w:val="0035210B"/>
    <w:rsid w:val="003533F5"/>
    <w:rsid w:val="00353526"/>
    <w:rsid w:val="0035377F"/>
    <w:rsid w:val="00353F8A"/>
    <w:rsid w:val="00355075"/>
    <w:rsid w:val="0035648E"/>
    <w:rsid w:val="00357AD0"/>
    <w:rsid w:val="00357AF4"/>
    <w:rsid w:val="003603FE"/>
    <w:rsid w:val="0036082A"/>
    <w:rsid w:val="0036095D"/>
    <w:rsid w:val="003615B1"/>
    <w:rsid w:val="003619A7"/>
    <w:rsid w:val="0036252E"/>
    <w:rsid w:val="00364C23"/>
    <w:rsid w:val="00364E8A"/>
    <w:rsid w:val="003670F7"/>
    <w:rsid w:val="003673E8"/>
    <w:rsid w:val="0037010D"/>
    <w:rsid w:val="0037031A"/>
    <w:rsid w:val="00370BAC"/>
    <w:rsid w:val="0037168B"/>
    <w:rsid w:val="00371AE9"/>
    <w:rsid w:val="00372180"/>
    <w:rsid w:val="00372195"/>
    <w:rsid w:val="0037222E"/>
    <w:rsid w:val="00372FDB"/>
    <w:rsid w:val="003732C2"/>
    <w:rsid w:val="00373FB8"/>
    <w:rsid w:val="00374206"/>
    <w:rsid w:val="0037489F"/>
    <w:rsid w:val="0037536D"/>
    <w:rsid w:val="00375785"/>
    <w:rsid w:val="003758DA"/>
    <w:rsid w:val="00375E8C"/>
    <w:rsid w:val="00376094"/>
    <w:rsid w:val="003761DA"/>
    <w:rsid w:val="00376239"/>
    <w:rsid w:val="00377A83"/>
    <w:rsid w:val="003800BF"/>
    <w:rsid w:val="0038045A"/>
    <w:rsid w:val="003805DD"/>
    <w:rsid w:val="00381198"/>
    <w:rsid w:val="00381E5D"/>
    <w:rsid w:val="00382C03"/>
    <w:rsid w:val="00384E27"/>
    <w:rsid w:val="003850A4"/>
    <w:rsid w:val="003857AD"/>
    <w:rsid w:val="003860E4"/>
    <w:rsid w:val="0038685C"/>
    <w:rsid w:val="00387F0E"/>
    <w:rsid w:val="0039152D"/>
    <w:rsid w:val="00391A1F"/>
    <w:rsid w:val="0039261E"/>
    <w:rsid w:val="0039356B"/>
    <w:rsid w:val="003946CC"/>
    <w:rsid w:val="00394ECB"/>
    <w:rsid w:val="00395FF3"/>
    <w:rsid w:val="00396C82"/>
    <w:rsid w:val="00396DAC"/>
    <w:rsid w:val="00396EBC"/>
    <w:rsid w:val="003A0494"/>
    <w:rsid w:val="003A0799"/>
    <w:rsid w:val="003A2609"/>
    <w:rsid w:val="003A2C60"/>
    <w:rsid w:val="003A3778"/>
    <w:rsid w:val="003A4525"/>
    <w:rsid w:val="003A4816"/>
    <w:rsid w:val="003A4CC5"/>
    <w:rsid w:val="003A51D0"/>
    <w:rsid w:val="003A54B3"/>
    <w:rsid w:val="003A6269"/>
    <w:rsid w:val="003A68D2"/>
    <w:rsid w:val="003A7D14"/>
    <w:rsid w:val="003B0E26"/>
    <w:rsid w:val="003B23D5"/>
    <w:rsid w:val="003B341F"/>
    <w:rsid w:val="003B37FA"/>
    <w:rsid w:val="003B4253"/>
    <w:rsid w:val="003B46E1"/>
    <w:rsid w:val="003B487D"/>
    <w:rsid w:val="003B4948"/>
    <w:rsid w:val="003B5309"/>
    <w:rsid w:val="003B54F4"/>
    <w:rsid w:val="003B5F74"/>
    <w:rsid w:val="003C17DF"/>
    <w:rsid w:val="003C184C"/>
    <w:rsid w:val="003C2149"/>
    <w:rsid w:val="003C33C0"/>
    <w:rsid w:val="003C570A"/>
    <w:rsid w:val="003C59EA"/>
    <w:rsid w:val="003C5AA3"/>
    <w:rsid w:val="003C5E03"/>
    <w:rsid w:val="003C68E1"/>
    <w:rsid w:val="003C6DDB"/>
    <w:rsid w:val="003C711C"/>
    <w:rsid w:val="003C787C"/>
    <w:rsid w:val="003D0305"/>
    <w:rsid w:val="003D06ED"/>
    <w:rsid w:val="003D1446"/>
    <w:rsid w:val="003D4163"/>
    <w:rsid w:val="003D444F"/>
    <w:rsid w:val="003D4513"/>
    <w:rsid w:val="003D4C30"/>
    <w:rsid w:val="003D5F24"/>
    <w:rsid w:val="003D6766"/>
    <w:rsid w:val="003D77B8"/>
    <w:rsid w:val="003D7D45"/>
    <w:rsid w:val="003E0E26"/>
    <w:rsid w:val="003E0EE5"/>
    <w:rsid w:val="003E0F04"/>
    <w:rsid w:val="003E13D8"/>
    <w:rsid w:val="003E2705"/>
    <w:rsid w:val="003E2AD0"/>
    <w:rsid w:val="003E2AEC"/>
    <w:rsid w:val="003E46E4"/>
    <w:rsid w:val="003E54CB"/>
    <w:rsid w:val="003E5B05"/>
    <w:rsid w:val="003F01E6"/>
    <w:rsid w:val="003F0F64"/>
    <w:rsid w:val="003F0FE1"/>
    <w:rsid w:val="003F14EC"/>
    <w:rsid w:val="003F29EE"/>
    <w:rsid w:val="003F2C25"/>
    <w:rsid w:val="003F3EF5"/>
    <w:rsid w:val="003F4BE1"/>
    <w:rsid w:val="003F4C4A"/>
    <w:rsid w:val="003F4DB0"/>
    <w:rsid w:val="003F50AF"/>
    <w:rsid w:val="003F5495"/>
    <w:rsid w:val="003F54C5"/>
    <w:rsid w:val="003F6697"/>
    <w:rsid w:val="003F6C2F"/>
    <w:rsid w:val="003F724E"/>
    <w:rsid w:val="003F762F"/>
    <w:rsid w:val="0040006F"/>
    <w:rsid w:val="00400689"/>
    <w:rsid w:val="00400963"/>
    <w:rsid w:val="00401AA2"/>
    <w:rsid w:val="00401BE0"/>
    <w:rsid w:val="00401FDA"/>
    <w:rsid w:val="004026EF"/>
    <w:rsid w:val="00402B36"/>
    <w:rsid w:val="00402E30"/>
    <w:rsid w:val="00403E88"/>
    <w:rsid w:val="0040472D"/>
    <w:rsid w:val="0040515B"/>
    <w:rsid w:val="00405959"/>
    <w:rsid w:val="00405998"/>
    <w:rsid w:val="00406CB5"/>
    <w:rsid w:val="0041185E"/>
    <w:rsid w:val="00411FCC"/>
    <w:rsid w:val="00412B33"/>
    <w:rsid w:val="00412CF4"/>
    <w:rsid w:val="004147CD"/>
    <w:rsid w:val="00414A8A"/>
    <w:rsid w:val="00414B24"/>
    <w:rsid w:val="00414EB6"/>
    <w:rsid w:val="004158A5"/>
    <w:rsid w:val="00416241"/>
    <w:rsid w:val="0041782B"/>
    <w:rsid w:val="00420791"/>
    <w:rsid w:val="004216DF"/>
    <w:rsid w:val="00423093"/>
    <w:rsid w:val="004233B1"/>
    <w:rsid w:val="00423741"/>
    <w:rsid w:val="00423E8A"/>
    <w:rsid w:val="004242C9"/>
    <w:rsid w:val="004244DF"/>
    <w:rsid w:val="00425497"/>
    <w:rsid w:val="00425C94"/>
    <w:rsid w:val="004271D8"/>
    <w:rsid w:val="00430AB3"/>
    <w:rsid w:val="00430D10"/>
    <w:rsid w:val="00431898"/>
    <w:rsid w:val="004329AD"/>
    <w:rsid w:val="00433219"/>
    <w:rsid w:val="00435B61"/>
    <w:rsid w:val="004402E0"/>
    <w:rsid w:val="004413CB"/>
    <w:rsid w:val="00441EFE"/>
    <w:rsid w:val="0044396D"/>
    <w:rsid w:val="0044452B"/>
    <w:rsid w:val="0044504E"/>
    <w:rsid w:val="004453E2"/>
    <w:rsid w:val="00445EE2"/>
    <w:rsid w:val="00447B88"/>
    <w:rsid w:val="00447CB1"/>
    <w:rsid w:val="00447FF1"/>
    <w:rsid w:val="0045146B"/>
    <w:rsid w:val="004532C2"/>
    <w:rsid w:val="004535A5"/>
    <w:rsid w:val="0045411F"/>
    <w:rsid w:val="004559E6"/>
    <w:rsid w:val="00455A5C"/>
    <w:rsid w:val="00456896"/>
    <w:rsid w:val="0046036D"/>
    <w:rsid w:val="00460C32"/>
    <w:rsid w:val="004611F7"/>
    <w:rsid w:val="00461734"/>
    <w:rsid w:val="00461928"/>
    <w:rsid w:val="00461971"/>
    <w:rsid w:val="004621D5"/>
    <w:rsid w:val="00462354"/>
    <w:rsid w:val="00463195"/>
    <w:rsid w:val="00465A65"/>
    <w:rsid w:val="00465E04"/>
    <w:rsid w:val="004663D0"/>
    <w:rsid w:val="00470A36"/>
    <w:rsid w:val="00470BBC"/>
    <w:rsid w:val="00471318"/>
    <w:rsid w:val="00472846"/>
    <w:rsid w:val="00472924"/>
    <w:rsid w:val="00472D62"/>
    <w:rsid w:val="00473D90"/>
    <w:rsid w:val="004741F7"/>
    <w:rsid w:val="00474466"/>
    <w:rsid w:val="00475780"/>
    <w:rsid w:val="00475E23"/>
    <w:rsid w:val="00476557"/>
    <w:rsid w:val="00476A58"/>
    <w:rsid w:val="00476E44"/>
    <w:rsid w:val="004773C3"/>
    <w:rsid w:val="004779E7"/>
    <w:rsid w:val="0048039D"/>
    <w:rsid w:val="0048193C"/>
    <w:rsid w:val="00482621"/>
    <w:rsid w:val="00482DE7"/>
    <w:rsid w:val="00483227"/>
    <w:rsid w:val="00483515"/>
    <w:rsid w:val="0048353B"/>
    <w:rsid w:val="00483FE9"/>
    <w:rsid w:val="004859BC"/>
    <w:rsid w:val="00485BBD"/>
    <w:rsid w:val="00485ED7"/>
    <w:rsid w:val="00486CAC"/>
    <w:rsid w:val="00486D69"/>
    <w:rsid w:val="0048767D"/>
    <w:rsid w:val="00490403"/>
    <w:rsid w:val="00490576"/>
    <w:rsid w:val="00491032"/>
    <w:rsid w:val="00491B36"/>
    <w:rsid w:val="0049236C"/>
    <w:rsid w:val="004928B8"/>
    <w:rsid w:val="00492A27"/>
    <w:rsid w:val="00493921"/>
    <w:rsid w:val="004952CD"/>
    <w:rsid w:val="00495657"/>
    <w:rsid w:val="004960D4"/>
    <w:rsid w:val="00496767"/>
    <w:rsid w:val="00497A4C"/>
    <w:rsid w:val="004A1838"/>
    <w:rsid w:val="004A19BA"/>
    <w:rsid w:val="004A2867"/>
    <w:rsid w:val="004A3681"/>
    <w:rsid w:val="004A3B20"/>
    <w:rsid w:val="004A3BDE"/>
    <w:rsid w:val="004A3F4A"/>
    <w:rsid w:val="004A5CE4"/>
    <w:rsid w:val="004A6512"/>
    <w:rsid w:val="004A6E97"/>
    <w:rsid w:val="004A6EF0"/>
    <w:rsid w:val="004A7EF4"/>
    <w:rsid w:val="004B0D9F"/>
    <w:rsid w:val="004B1397"/>
    <w:rsid w:val="004B296C"/>
    <w:rsid w:val="004B3967"/>
    <w:rsid w:val="004B4AA5"/>
    <w:rsid w:val="004B54F3"/>
    <w:rsid w:val="004B55C3"/>
    <w:rsid w:val="004B5BB0"/>
    <w:rsid w:val="004B67A4"/>
    <w:rsid w:val="004C20D3"/>
    <w:rsid w:val="004C2E66"/>
    <w:rsid w:val="004C36D7"/>
    <w:rsid w:val="004C40FD"/>
    <w:rsid w:val="004C538A"/>
    <w:rsid w:val="004C5CEF"/>
    <w:rsid w:val="004C5E75"/>
    <w:rsid w:val="004C616A"/>
    <w:rsid w:val="004D1210"/>
    <w:rsid w:val="004D1D44"/>
    <w:rsid w:val="004D3E4F"/>
    <w:rsid w:val="004D443B"/>
    <w:rsid w:val="004D4FCE"/>
    <w:rsid w:val="004D543B"/>
    <w:rsid w:val="004D60CD"/>
    <w:rsid w:val="004D62D8"/>
    <w:rsid w:val="004D672A"/>
    <w:rsid w:val="004D6EED"/>
    <w:rsid w:val="004D7D07"/>
    <w:rsid w:val="004D7EBE"/>
    <w:rsid w:val="004E0785"/>
    <w:rsid w:val="004E09B6"/>
    <w:rsid w:val="004E1542"/>
    <w:rsid w:val="004E1809"/>
    <w:rsid w:val="004E272B"/>
    <w:rsid w:val="004E2854"/>
    <w:rsid w:val="004E30E9"/>
    <w:rsid w:val="004E3946"/>
    <w:rsid w:val="004E3DEF"/>
    <w:rsid w:val="004E42A6"/>
    <w:rsid w:val="004E79F6"/>
    <w:rsid w:val="004F0FE4"/>
    <w:rsid w:val="004F1882"/>
    <w:rsid w:val="004F21F7"/>
    <w:rsid w:val="004F41DE"/>
    <w:rsid w:val="004F4C3B"/>
    <w:rsid w:val="004F53F9"/>
    <w:rsid w:val="004F5554"/>
    <w:rsid w:val="004F5653"/>
    <w:rsid w:val="004F5D34"/>
    <w:rsid w:val="004F71C3"/>
    <w:rsid w:val="004F7A57"/>
    <w:rsid w:val="004F7B26"/>
    <w:rsid w:val="00500706"/>
    <w:rsid w:val="00500D44"/>
    <w:rsid w:val="00501697"/>
    <w:rsid w:val="005016F7"/>
    <w:rsid w:val="0050172D"/>
    <w:rsid w:val="00503123"/>
    <w:rsid w:val="005042EF"/>
    <w:rsid w:val="0050495D"/>
    <w:rsid w:val="00507269"/>
    <w:rsid w:val="00507B5C"/>
    <w:rsid w:val="005105A6"/>
    <w:rsid w:val="005122EF"/>
    <w:rsid w:val="005150CC"/>
    <w:rsid w:val="0051740C"/>
    <w:rsid w:val="00517453"/>
    <w:rsid w:val="0052000A"/>
    <w:rsid w:val="005212D9"/>
    <w:rsid w:val="00524CF3"/>
    <w:rsid w:val="00524FAE"/>
    <w:rsid w:val="00525B47"/>
    <w:rsid w:val="00525CF9"/>
    <w:rsid w:val="00531862"/>
    <w:rsid w:val="00532AC4"/>
    <w:rsid w:val="00533233"/>
    <w:rsid w:val="00534484"/>
    <w:rsid w:val="0053456F"/>
    <w:rsid w:val="0053493F"/>
    <w:rsid w:val="00535B8A"/>
    <w:rsid w:val="00536964"/>
    <w:rsid w:val="00537411"/>
    <w:rsid w:val="00540D26"/>
    <w:rsid w:val="00540FCF"/>
    <w:rsid w:val="00541091"/>
    <w:rsid w:val="00542FE0"/>
    <w:rsid w:val="005433BC"/>
    <w:rsid w:val="00543E14"/>
    <w:rsid w:val="0054420C"/>
    <w:rsid w:val="00544452"/>
    <w:rsid w:val="00544582"/>
    <w:rsid w:val="00545FB6"/>
    <w:rsid w:val="00546B85"/>
    <w:rsid w:val="00550B8E"/>
    <w:rsid w:val="00550DAD"/>
    <w:rsid w:val="00550DF5"/>
    <w:rsid w:val="00551C2B"/>
    <w:rsid w:val="00552819"/>
    <w:rsid w:val="00553873"/>
    <w:rsid w:val="00553F9C"/>
    <w:rsid w:val="0055489E"/>
    <w:rsid w:val="0055595C"/>
    <w:rsid w:val="00556546"/>
    <w:rsid w:val="00556A2B"/>
    <w:rsid w:val="0055730D"/>
    <w:rsid w:val="00557906"/>
    <w:rsid w:val="00557D72"/>
    <w:rsid w:val="0056009B"/>
    <w:rsid w:val="00560A0A"/>
    <w:rsid w:val="0056127C"/>
    <w:rsid w:val="00562AA8"/>
    <w:rsid w:val="00563549"/>
    <w:rsid w:val="00565FF4"/>
    <w:rsid w:val="005661DB"/>
    <w:rsid w:val="00566317"/>
    <w:rsid w:val="00566893"/>
    <w:rsid w:val="00566D00"/>
    <w:rsid w:val="005678BA"/>
    <w:rsid w:val="00567C10"/>
    <w:rsid w:val="00572429"/>
    <w:rsid w:val="00572603"/>
    <w:rsid w:val="00573212"/>
    <w:rsid w:val="00574BA9"/>
    <w:rsid w:val="0057546A"/>
    <w:rsid w:val="0057682B"/>
    <w:rsid w:val="0058062F"/>
    <w:rsid w:val="005808F7"/>
    <w:rsid w:val="005809EA"/>
    <w:rsid w:val="005817E2"/>
    <w:rsid w:val="00582431"/>
    <w:rsid w:val="00582C86"/>
    <w:rsid w:val="00582D34"/>
    <w:rsid w:val="0058302C"/>
    <w:rsid w:val="0058591F"/>
    <w:rsid w:val="00586795"/>
    <w:rsid w:val="00586F85"/>
    <w:rsid w:val="00587ACA"/>
    <w:rsid w:val="0059021F"/>
    <w:rsid w:val="005906B8"/>
    <w:rsid w:val="00591A7B"/>
    <w:rsid w:val="00593E2F"/>
    <w:rsid w:val="005953EE"/>
    <w:rsid w:val="00595EC2"/>
    <w:rsid w:val="0059605B"/>
    <w:rsid w:val="00597DA2"/>
    <w:rsid w:val="005A02A3"/>
    <w:rsid w:val="005A0727"/>
    <w:rsid w:val="005A0FC5"/>
    <w:rsid w:val="005A1130"/>
    <w:rsid w:val="005A199C"/>
    <w:rsid w:val="005A1D3F"/>
    <w:rsid w:val="005A30BB"/>
    <w:rsid w:val="005A3D51"/>
    <w:rsid w:val="005A4F01"/>
    <w:rsid w:val="005A54BA"/>
    <w:rsid w:val="005A5D61"/>
    <w:rsid w:val="005A5E53"/>
    <w:rsid w:val="005B1180"/>
    <w:rsid w:val="005B1286"/>
    <w:rsid w:val="005B2079"/>
    <w:rsid w:val="005B31D8"/>
    <w:rsid w:val="005B343B"/>
    <w:rsid w:val="005B3651"/>
    <w:rsid w:val="005B41C6"/>
    <w:rsid w:val="005B48CA"/>
    <w:rsid w:val="005B6C1F"/>
    <w:rsid w:val="005C1766"/>
    <w:rsid w:val="005C1A83"/>
    <w:rsid w:val="005C2EC3"/>
    <w:rsid w:val="005C4869"/>
    <w:rsid w:val="005C4BF0"/>
    <w:rsid w:val="005C5CC8"/>
    <w:rsid w:val="005C641E"/>
    <w:rsid w:val="005C75BA"/>
    <w:rsid w:val="005C776D"/>
    <w:rsid w:val="005D0740"/>
    <w:rsid w:val="005D1B16"/>
    <w:rsid w:val="005D2F10"/>
    <w:rsid w:val="005D356A"/>
    <w:rsid w:val="005D5A90"/>
    <w:rsid w:val="005D6034"/>
    <w:rsid w:val="005E076D"/>
    <w:rsid w:val="005E0F99"/>
    <w:rsid w:val="005E162E"/>
    <w:rsid w:val="005E1E75"/>
    <w:rsid w:val="005E33F8"/>
    <w:rsid w:val="005E58DE"/>
    <w:rsid w:val="005E6547"/>
    <w:rsid w:val="005F1178"/>
    <w:rsid w:val="005F11D0"/>
    <w:rsid w:val="005F2E98"/>
    <w:rsid w:val="005F3C9B"/>
    <w:rsid w:val="005F4BB3"/>
    <w:rsid w:val="005F4C3A"/>
    <w:rsid w:val="005F5301"/>
    <w:rsid w:val="005F6502"/>
    <w:rsid w:val="005F6FA5"/>
    <w:rsid w:val="005F70FE"/>
    <w:rsid w:val="005F75F2"/>
    <w:rsid w:val="0060142A"/>
    <w:rsid w:val="00601CDD"/>
    <w:rsid w:val="006026E0"/>
    <w:rsid w:val="006031DB"/>
    <w:rsid w:val="00604119"/>
    <w:rsid w:val="00604FB7"/>
    <w:rsid w:val="006052BA"/>
    <w:rsid w:val="0060638E"/>
    <w:rsid w:val="00606857"/>
    <w:rsid w:val="00607160"/>
    <w:rsid w:val="0060728D"/>
    <w:rsid w:val="00607427"/>
    <w:rsid w:val="00607575"/>
    <w:rsid w:val="00607805"/>
    <w:rsid w:val="006103B0"/>
    <w:rsid w:val="006111FF"/>
    <w:rsid w:val="00611AAA"/>
    <w:rsid w:val="00613DFE"/>
    <w:rsid w:val="006141CB"/>
    <w:rsid w:val="00614924"/>
    <w:rsid w:val="006156C4"/>
    <w:rsid w:val="0061611B"/>
    <w:rsid w:val="0061617E"/>
    <w:rsid w:val="0061630F"/>
    <w:rsid w:val="006174AD"/>
    <w:rsid w:val="00620584"/>
    <w:rsid w:val="006208B7"/>
    <w:rsid w:val="00621762"/>
    <w:rsid w:val="00621E46"/>
    <w:rsid w:val="00622A49"/>
    <w:rsid w:val="006231DB"/>
    <w:rsid w:val="006236A0"/>
    <w:rsid w:val="00624BAF"/>
    <w:rsid w:val="00624E2E"/>
    <w:rsid w:val="006252C5"/>
    <w:rsid w:val="006252DE"/>
    <w:rsid w:val="0062561A"/>
    <w:rsid w:val="006258CC"/>
    <w:rsid w:val="00625FD9"/>
    <w:rsid w:val="00626969"/>
    <w:rsid w:val="00630288"/>
    <w:rsid w:val="00630885"/>
    <w:rsid w:val="0063118A"/>
    <w:rsid w:val="006316AC"/>
    <w:rsid w:val="006326B2"/>
    <w:rsid w:val="00632B68"/>
    <w:rsid w:val="00633C74"/>
    <w:rsid w:val="00633CB3"/>
    <w:rsid w:val="006340C6"/>
    <w:rsid w:val="0063503B"/>
    <w:rsid w:val="00635382"/>
    <w:rsid w:val="006357A3"/>
    <w:rsid w:val="00637249"/>
    <w:rsid w:val="006377EB"/>
    <w:rsid w:val="00640755"/>
    <w:rsid w:val="006421A2"/>
    <w:rsid w:val="00642890"/>
    <w:rsid w:val="0064308C"/>
    <w:rsid w:val="0064308D"/>
    <w:rsid w:val="006438A7"/>
    <w:rsid w:val="00645B04"/>
    <w:rsid w:val="006471D9"/>
    <w:rsid w:val="00647B1B"/>
    <w:rsid w:val="0065034F"/>
    <w:rsid w:val="00650921"/>
    <w:rsid w:val="00650A0B"/>
    <w:rsid w:val="00650AF3"/>
    <w:rsid w:val="00651023"/>
    <w:rsid w:val="00652FB7"/>
    <w:rsid w:val="00654303"/>
    <w:rsid w:val="00654BAD"/>
    <w:rsid w:val="00655158"/>
    <w:rsid w:val="00655AC4"/>
    <w:rsid w:val="006567DF"/>
    <w:rsid w:val="00657441"/>
    <w:rsid w:val="0065745E"/>
    <w:rsid w:val="00660EDC"/>
    <w:rsid w:val="00662C4A"/>
    <w:rsid w:val="00663007"/>
    <w:rsid w:val="00663D30"/>
    <w:rsid w:val="00665ED7"/>
    <w:rsid w:val="00665F0D"/>
    <w:rsid w:val="00666937"/>
    <w:rsid w:val="00666E46"/>
    <w:rsid w:val="006677F5"/>
    <w:rsid w:val="00670019"/>
    <w:rsid w:val="00670E9C"/>
    <w:rsid w:val="006718F5"/>
    <w:rsid w:val="00671C06"/>
    <w:rsid w:val="00671D1D"/>
    <w:rsid w:val="00671DA9"/>
    <w:rsid w:val="00673241"/>
    <w:rsid w:val="0067380E"/>
    <w:rsid w:val="00674A7D"/>
    <w:rsid w:val="00675792"/>
    <w:rsid w:val="006764B8"/>
    <w:rsid w:val="00677591"/>
    <w:rsid w:val="0068069F"/>
    <w:rsid w:val="00680A6C"/>
    <w:rsid w:val="0068107E"/>
    <w:rsid w:val="0068110D"/>
    <w:rsid w:val="00681FBF"/>
    <w:rsid w:val="00682BAF"/>
    <w:rsid w:val="00683254"/>
    <w:rsid w:val="00683945"/>
    <w:rsid w:val="00683B77"/>
    <w:rsid w:val="00684AED"/>
    <w:rsid w:val="00685770"/>
    <w:rsid w:val="00685B8E"/>
    <w:rsid w:val="00685CEC"/>
    <w:rsid w:val="00685EC4"/>
    <w:rsid w:val="00685F9C"/>
    <w:rsid w:val="00690984"/>
    <w:rsid w:val="00691BB3"/>
    <w:rsid w:val="006926A8"/>
    <w:rsid w:val="00692DE8"/>
    <w:rsid w:val="0069310A"/>
    <w:rsid w:val="006940F4"/>
    <w:rsid w:val="00694C99"/>
    <w:rsid w:val="00694F6A"/>
    <w:rsid w:val="0069513E"/>
    <w:rsid w:val="0069544A"/>
    <w:rsid w:val="00695E3A"/>
    <w:rsid w:val="00695F32"/>
    <w:rsid w:val="006A0696"/>
    <w:rsid w:val="006A09E9"/>
    <w:rsid w:val="006A0AFD"/>
    <w:rsid w:val="006A3948"/>
    <w:rsid w:val="006A4339"/>
    <w:rsid w:val="006A441B"/>
    <w:rsid w:val="006A6E77"/>
    <w:rsid w:val="006A724A"/>
    <w:rsid w:val="006A740E"/>
    <w:rsid w:val="006B19A6"/>
    <w:rsid w:val="006B1E17"/>
    <w:rsid w:val="006B240E"/>
    <w:rsid w:val="006B28B5"/>
    <w:rsid w:val="006B5C09"/>
    <w:rsid w:val="006B6744"/>
    <w:rsid w:val="006B68FF"/>
    <w:rsid w:val="006B6E86"/>
    <w:rsid w:val="006C050A"/>
    <w:rsid w:val="006C05C5"/>
    <w:rsid w:val="006C0855"/>
    <w:rsid w:val="006C2BE5"/>
    <w:rsid w:val="006C3409"/>
    <w:rsid w:val="006C4A2A"/>
    <w:rsid w:val="006C5B47"/>
    <w:rsid w:val="006C5E5C"/>
    <w:rsid w:val="006C651F"/>
    <w:rsid w:val="006C7C4C"/>
    <w:rsid w:val="006D11F1"/>
    <w:rsid w:val="006D1680"/>
    <w:rsid w:val="006D2404"/>
    <w:rsid w:val="006D2BFB"/>
    <w:rsid w:val="006D360F"/>
    <w:rsid w:val="006D5EB3"/>
    <w:rsid w:val="006D63F0"/>
    <w:rsid w:val="006D69C3"/>
    <w:rsid w:val="006E08F3"/>
    <w:rsid w:val="006E2348"/>
    <w:rsid w:val="006E2DA5"/>
    <w:rsid w:val="006E5092"/>
    <w:rsid w:val="006E6210"/>
    <w:rsid w:val="006E6D91"/>
    <w:rsid w:val="006E6DFD"/>
    <w:rsid w:val="006E7195"/>
    <w:rsid w:val="006F047C"/>
    <w:rsid w:val="006F0DA5"/>
    <w:rsid w:val="006F0F70"/>
    <w:rsid w:val="006F10DF"/>
    <w:rsid w:val="006F11EB"/>
    <w:rsid w:val="006F25FD"/>
    <w:rsid w:val="006F28DF"/>
    <w:rsid w:val="006F3599"/>
    <w:rsid w:val="006F3B11"/>
    <w:rsid w:val="006F4E8B"/>
    <w:rsid w:val="006F62A1"/>
    <w:rsid w:val="00700BBF"/>
    <w:rsid w:val="00701666"/>
    <w:rsid w:val="0070172A"/>
    <w:rsid w:val="00701F7D"/>
    <w:rsid w:val="007043A5"/>
    <w:rsid w:val="007047AF"/>
    <w:rsid w:val="00704C5F"/>
    <w:rsid w:val="00704E58"/>
    <w:rsid w:val="00705175"/>
    <w:rsid w:val="0070563E"/>
    <w:rsid w:val="007069AB"/>
    <w:rsid w:val="00706D86"/>
    <w:rsid w:val="00706E1F"/>
    <w:rsid w:val="007071C0"/>
    <w:rsid w:val="007078BB"/>
    <w:rsid w:val="00710485"/>
    <w:rsid w:val="007105D0"/>
    <w:rsid w:val="00712172"/>
    <w:rsid w:val="007122CB"/>
    <w:rsid w:val="007138E7"/>
    <w:rsid w:val="00713B60"/>
    <w:rsid w:val="00713FC2"/>
    <w:rsid w:val="00715A41"/>
    <w:rsid w:val="00715E3E"/>
    <w:rsid w:val="00717789"/>
    <w:rsid w:val="007245BD"/>
    <w:rsid w:val="007249AD"/>
    <w:rsid w:val="00725358"/>
    <w:rsid w:val="007261A3"/>
    <w:rsid w:val="0072687B"/>
    <w:rsid w:val="00726B92"/>
    <w:rsid w:val="00726BE9"/>
    <w:rsid w:val="00727C42"/>
    <w:rsid w:val="007312EE"/>
    <w:rsid w:val="007317B3"/>
    <w:rsid w:val="00731DE0"/>
    <w:rsid w:val="00732A7E"/>
    <w:rsid w:val="0073300D"/>
    <w:rsid w:val="00733A14"/>
    <w:rsid w:val="00733B19"/>
    <w:rsid w:val="00733B56"/>
    <w:rsid w:val="00735024"/>
    <w:rsid w:val="007356E6"/>
    <w:rsid w:val="00737105"/>
    <w:rsid w:val="007378A7"/>
    <w:rsid w:val="0073799B"/>
    <w:rsid w:val="00737A93"/>
    <w:rsid w:val="00737CA8"/>
    <w:rsid w:val="00740E07"/>
    <w:rsid w:val="007431CD"/>
    <w:rsid w:val="00743B6E"/>
    <w:rsid w:val="007440AD"/>
    <w:rsid w:val="00745416"/>
    <w:rsid w:val="00745A2F"/>
    <w:rsid w:val="00745BCB"/>
    <w:rsid w:val="007472C9"/>
    <w:rsid w:val="00747CDB"/>
    <w:rsid w:val="00751752"/>
    <w:rsid w:val="00752E2D"/>
    <w:rsid w:val="0075379D"/>
    <w:rsid w:val="00754233"/>
    <w:rsid w:val="00754707"/>
    <w:rsid w:val="00755349"/>
    <w:rsid w:val="00755574"/>
    <w:rsid w:val="007559D4"/>
    <w:rsid w:val="00755C74"/>
    <w:rsid w:val="007560CD"/>
    <w:rsid w:val="00757830"/>
    <w:rsid w:val="00757C92"/>
    <w:rsid w:val="00761DB7"/>
    <w:rsid w:val="007629A1"/>
    <w:rsid w:val="00762BC2"/>
    <w:rsid w:val="00763F89"/>
    <w:rsid w:val="00764B3E"/>
    <w:rsid w:val="00765662"/>
    <w:rsid w:val="0076571F"/>
    <w:rsid w:val="007657ED"/>
    <w:rsid w:val="00765B7B"/>
    <w:rsid w:val="00770F40"/>
    <w:rsid w:val="0077262D"/>
    <w:rsid w:val="00772FA3"/>
    <w:rsid w:val="00773202"/>
    <w:rsid w:val="00773C79"/>
    <w:rsid w:val="007762F8"/>
    <w:rsid w:val="007768D6"/>
    <w:rsid w:val="007769BA"/>
    <w:rsid w:val="007801CD"/>
    <w:rsid w:val="00780207"/>
    <w:rsid w:val="0078139D"/>
    <w:rsid w:val="0078161B"/>
    <w:rsid w:val="0078199A"/>
    <w:rsid w:val="00782628"/>
    <w:rsid w:val="0078352E"/>
    <w:rsid w:val="00783894"/>
    <w:rsid w:val="0078510B"/>
    <w:rsid w:val="00785402"/>
    <w:rsid w:val="00786005"/>
    <w:rsid w:val="00786497"/>
    <w:rsid w:val="0078652C"/>
    <w:rsid w:val="00786562"/>
    <w:rsid w:val="007865D8"/>
    <w:rsid w:val="00786E36"/>
    <w:rsid w:val="00787349"/>
    <w:rsid w:val="0078795E"/>
    <w:rsid w:val="00790150"/>
    <w:rsid w:val="00790E24"/>
    <w:rsid w:val="0079115D"/>
    <w:rsid w:val="007915E9"/>
    <w:rsid w:val="007926E3"/>
    <w:rsid w:val="00795BA4"/>
    <w:rsid w:val="00797EEC"/>
    <w:rsid w:val="007A4158"/>
    <w:rsid w:val="007A4D0D"/>
    <w:rsid w:val="007A6F1E"/>
    <w:rsid w:val="007A7EEF"/>
    <w:rsid w:val="007B18BD"/>
    <w:rsid w:val="007B1A98"/>
    <w:rsid w:val="007B2D46"/>
    <w:rsid w:val="007B305E"/>
    <w:rsid w:val="007B3689"/>
    <w:rsid w:val="007B3D51"/>
    <w:rsid w:val="007B4E18"/>
    <w:rsid w:val="007B54CD"/>
    <w:rsid w:val="007B5DB2"/>
    <w:rsid w:val="007B70EC"/>
    <w:rsid w:val="007B7BE3"/>
    <w:rsid w:val="007C1F51"/>
    <w:rsid w:val="007C207A"/>
    <w:rsid w:val="007C29CF"/>
    <w:rsid w:val="007C2F1A"/>
    <w:rsid w:val="007C3C20"/>
    <w:rsid w:val="007C4431"/>
    <w:rsid w:val="007C4E80"/>
    <w:rsid w:val="007C6215"/>
    <w:rsid w:val="007C6730"/>
    <w:rsid w:val="007C6805"/>
    <w:rsid w:val="007C6B50"/>
    <w:rsid w:val="007C70BD"/>
    <w:rsid w:val="007C75A2"/>
    <w:rsid w:val="007C76A5"/>
    <w:rsid w:val="007D000A"/>
    <w:rsid w:val="007D0B0F"/>
    <w:rsid w:val="007D0FD2"/>
    <w:rsid w:val="007D1DA3"/>
    <w:rsid w:val="007D2229"/>
    <w:rsid w:val="007D309B"/>
    <w:rsid w:val="007D47FB"/>
    <w:rsid w:val="007D504E"/>
    <w:rsid w:val="007D542C"/>
    <w:rsid w:val="007D5A2E"/>
    <w:rsid w:val="007D6E7B"/>
    <w:rsid w:val="007D6F07"/>
    <w:rsid w:val="007D718D"/>
    <w:rsid w:val="007E0F99"/>
    <w:rsid w:val="007E2F75"/>
    <w:rsid w:val="007E4E1F"/>
    <w:rsid w:val="007E519C"/>
    <w:rsid w:val="007E61CC"/>
    <w:rsid w:val="007E77BB"/>
    <w:rsid w:val="007E7819"/>
    <w:rsid w:val="007E7D50"/>
    <w:rsid w:val="007F0317"/>
    <w:rsid w:val="007F21A4"/>
    <w:rsid w:val="007F2FCC"/>
    <w:rsid w:val="007F42C3"/>
    <w:rsid w:val="007F4CF6"/>
    <w:rsid w:val="007F5767"/>
    <w:rsid w:val="007F6C00"/>
    <w:rsid w:val="007F6F74"/>
    <w:rsid w:val="007F6FB4"/>
    <w:rsid w:val="007F74E5"/>
    <w:rsid w:val="00802F7D"/>
    <w:rsid w:val="008036AF"/>
    <w:rsid w:val="00803D90"/>
    <w:rsid w:val="0080407F"/>
    <w:rsid w:val="00804AA9"/>
    <w:rsid w:val="008057EA"/>
    <w:rsid w:val="00805A65"/>
    <w:rsid w:val="00805B64"/>
    <w:rsid w:val="00807E00"/>
    <w:rsid w:val="008107D6"/>
    <w:rsid w:val="00811F8E"/>
    <w:rsid w:val="0081234E"/>
    <w:rsid w:val="008141C7"/>
    <w:rsid w:val="00814CEB"/>
    <w:rsid w:val="00814E56"/>
    <w:rsid w:val="0081529D"/>
    <w:rsid w:val="00820E88"/>
    <w:rsid w:val="0082186E"/>
    <w:rsid w:val="00821E0F"/>
    <w:rsid w:val="00822B10"/>
    <w:rsid w:val="00823106"/>
    <w:rsid w:val="00823332"/>
    <w:rsid w:val="00823FF2"/>
    <w:rsid w:val="008244FF"/>
    <w:rsid w:val="0082460E"/>
    <w:rsid w:val="00824911"/>
    <w:rsid w:val="00825799"/>
    <w:rsid w:val="00826BD8"/>
    <w:rsid w:val="0082741C"/>
    <w:rsid w:val="00827840"/>
    <w:rsid w:val="00827B17"/>
    <w:rsid w:val="008306B2"/>
    <w:rsid w:val="0083276E"/>
    <w:rsid w:val="0083277B"/>
    <w:rsid w:val="00834DDC"/>
    <w:rsid w:val="00837D9F"/>
    <w:rsid w:val="00837E31"/>
    <w:rsid w:val="0084182C"/>
    <w:rsid w:val="00841A76"/>
    <w:rsid w:val="008440F1"/>
    <w:rsid w:val="00844302"/>
    <w:rsid w:val="00844EC4"/>
    <w:rsid w:val="00845069"/>
    <w:rsid w:val="0084533F"/>
    <w:rsid w:val="008462D5"/>
    <w:rsid w:val="008502DA"/>
    <w:rsid w:val="0085191E"/>
    <w:rsid w:val="0085280F"/>
    <w:rsid w:val="00852ECC"/>
    <w:rsid w:val="008544BA"/>
    <w:rsid w:val="00854B6C"/>
    <w:rsid w:val="00854E2D"/>
    <w:rsid w:val="0085648E"/>
    <w:rsid w:val="00857397"/>
    <w:rsid w:val="008600EF"/>
    <w:rsid w:val="0086089D"/>
    <w:rsid w:val="008615FE"/>
    <w:rsid w:val="00861B22"/>
    <w:rsid w:val="00861BDD"/>
    <w:rsid w:val="008628C0"/>
    <w:rsid w:val="00862C39"/>
    <w:rsid w:val="00862C7E"/>
    <w:rsid w:val="00862E80"/>
    <w:rsid w:val="00863371"/>
    <w:rsid w:val="00863476"/>
    <w:rsid w:val="00864CF5"/>
    <w:rsid w:val="00865A02"/>
    <w:rsid w:val="00866C11"/>
    <w:rsid w:val="00867CA7"/>
    <w:rsid w:val="00867DE7"/>
    <w:rsid w:val="0087059E"/>
    <w:rsid w:val="008724DC"/>
    <w:rsid w:val="00873192"/>
    <w:rsid w:val="008738AA"/>
    <w:rsid w:val="00874DFF"/>
    <w:rsid w:val="00874EF6"/>
    <w:rsid w:val="00876509"/>
    <w:rsid w:val="00876689"/>
    <w:rsid w:val="00880841"/>
    <w:rsid w:val="0088084C"/>
    <w:rsid w:val="00880851"/>
    <w:rsid w:val="0088154A"/>
    <w:rsid w:val="00881F70"/>
    <w:rsid w:val="0088217D"/>
    <w:rsid w:val="0088506C"/>
    <w:rsid w:val="00885239"/>
    <w:rsid w:val="00887119"/>
    <w:rsid w:val="008871AE"/>
    <w:rsid w:val="008871B8"/>
    <w:rsid w:val="00887C32"/>
    <w:rsid w:val="00887CB3"/>
    <w:rsid w:val="008921E3"/>
    <w:rsid w:val="00892351"/>
    <w:rsid w:val="0089283D"/>
    <w:rsid w:val="00892986"/>
    <w:rsid w:val="00892F26"/>
    <w:rsid w:val="008943DB"/>
    <w:rsid w:val="008950F6"/>
    <w:rsid w:val="00895A1C"/>
    <w:rsid w:val="00895B2E"/>
    <w:rsid w:val="0089733F"/>
    <w:rsid w:val="00897F92"/>
    <w:rsid w:val="00897FA4"/>
    <w:rsid w:val="008A08B3"/>
    <w:rsid w:val="008A0CD6"/>
    <w:rsid w:val="008A2CA3"/>
    <w:rsid w:val="008A3813"/>
    <w:rsid w:val="008A40A5"/>
    <w:rsid w:val="008A4822"/>
    <w:rsid w:val="008A64DD"/>
    <w:rsid w:val="008A650E"/>
    <w:rsid w:val="008A6B1C"/>
    <w:rsid w:val="008B0888"/>
    <w:rsid w:val="008B1306"/>
    <w:rsid w:val="008B1371"/>
    <w:rsid w:val="008B1580"/>
    <w:rsid w:val="008B1B46"/>
    <w:rsid w:val="008B25CC"/>
    <w:rsid w:val="008B3679"/>
    <w:rsid w:val="008B50C4"/>
    <w:rsid w:val="008B5A04"/>
    <w:rsid w:val="008B75CC"/>
    <w:rsid w:val="008C11FF"/>
    <w:rsid w:val="008C127B"/>
    <w:rsid w:val="008C1EC2"/>
    <w:rsid w:val="008C1F0E"/>
    <w:rsid w:val="008C204B"/>
    <w:rsid w:val="008C389C"/>
    <w:rsid w:val="008C40FE"/>
    <w:rsid w:val="008C45C5"/>
    <w:rsid w:val="008C46DE"/>
    <w:rsid w:val="008C4B71"/>
    <w:rsid w:val="008C4F29"/>
    <w:rsid w:val="008C6515"/>
    <w:rsid w:val="008C678C"/>
    <w:rsid w:val="008D0AB7"/>
    <w:rsid w:val="008D0DBF"/>
    <w:rsid w:val="008D0E5F"/>
    <w:rsid w:val="008D165B"/>
    <w:rsid w:val="008D1CC4"/>
    <w:rsid w:val="008D1E6F"/>
    <w:rsid w:val="008D27EA"/>
    <w:rsid w:val="008D2A96"/>
    <w:rsid w:val="008D2C72"/>
    <w:rsid w:val="008D2D0D"/>
    <w:rsid w:val="008D35A7"/>
    <w:rsid w:val="008D4583"/>
    <w:rsid w:val="008D7718"/>
    <w:rsid w:val="008E027E"/>
    <w:rsid w:val="008E0E83"/>
    <w:rsid w:val="008E2EAD"/>
    <w:rsid w:val="008E4468"/>
    <w:rsid w:val="008E456C"/>
    <w:rsid w:val="008E4838"/>
    <w:rsid w:val="008E4CC0"/>
    <w:rsid w:val="008E6CA7"/>
    <w:rsid w:val="008F00E9"/>
    <w:rsid w:val="008F0161"/>
    <w:rsid w:val="008F0680"/>
    <w:rsid w:val="008F0B21"/>
    <w:rsid w:val="008F0DA3"/>
    <w:rsid w:val="008F0E1D"/>
    <w:rsid w:val="008F0ED0"/>
    <w:rsid w:val="008F2C39"/>
    <w:rsid w:val="008F361D"/>
    <w:rsid w:val="008F388E"/>
    <w:rsid w:val="008F3926"/>
    <w:rsid w:val="008F45C3"/>
    <w:rsid w:val="008F4D0D"/>
    <w:rsid w:val="008F4DB4"/>
    <w:rsid w:val="008F54C9"/>
    <w:rsid w:val="008F59C6"/>
    <w:rsid w:val="008F6492"/>
    <w:rsid w:val="008F649D"/>
    <w:rsid w:val="008F708E"/>
    <w:rsid w:val="008F712F"/>
    <w:rsid w:val="008F7EC3"/>
    <w:rsid w:val="009022FD"/>
    <w:rsid w:val="00902EC8"/>
    <w:rsid w:val="00903015"/>
    <w:rsid w:val="009033A6"/>
    <w:rsid w:val="00903475"/>
    <w:rsid w:val="009039CD"/>
    <w:rsid w:val="009049B3"/>
    <w:rsid w:val="00904CD6"/>
    <w:rsid w:val="0090665B"/>
    <w:rsid w:val="00906725"/>
    <w:rsid w:val="00907A7A"/>
    <w:rsid w:val="009107F8"/>
    <w:rsid w:val="009117B6"/>
    <w:rsid w:val="00912C12"/>
    <w:rsid w:val="00913A1A"/>
    <w:rsid w:val="00913DA0"/>
    <w:rsid w:val="009153F4"/>
    <w:rsid w:val="009156D4"/>
    <w:rsid w:val="00917558"/>
    <w:rsid w:val="00917D3E"/>
    <w:rsid w:val="00920847"/>
    <w:rsid w:val="009227AB"/>
    <w:rsid w:val="00922ABD"/>
    <w:rsid w:val="009232F7"/>
    <w:rsid w:val="009236A6"/>
    <w:rsid w:val="0092388B"/>
    <w:rsid w:val="00925AC7"/>
    <w:rsid w:val="00926C9B"/>
    <w:rsid w:val="00926E1C"/>
    <w:rsid w:val="00927462"/>
    <w:rsid w:val="009279AA"/>
    <w:rsid w:val="00931E9C"/>
    <w:rsid w:val="0093239C"/>
    <w:rsid w:val="00932B26"/>
    <w:rsid w:val="00932FBC"/>
    <w:rsid w:val="009339AE"/>
    <w:rsid w:val="00933D3D"/>
    <w:rsid w:val="00933E7F"/>
    <w:rsid w:val="00934240"/>
    <w:rsid w:val="00934E26"/>
    <w:rsid w:val="00935196"/>
    <w:rsid w:val="00935BD7"/>
    <w:rsid w:val="0093753E"/>
    <w:rsid w:val="00937C56"/>
    <w:rsid w:val="00937F03"/>
    <w:rsid w:val="00937FEC"/>
    <w:rsid w:val="00940470"/>
    <w:rsid w:val="0094225C"/>
    <w:rsid w:val="00943843"/>
    <w:rsid w:val="00944705"/>
    <w:rsid w:val="009463E7"/>
    <w:rsid w:val="00946B2B"/>
    <w:rsid w:val="009476E4"/>
    <w:rsid w:val="00950CAD"/>
    <w:rsid w:val="009528A2"/>
    <w:rsid w:val="00952B47"/>
    <w:rsid w:val="00953202"/>
    <w:rsid w:val="0095379C"/>
    <w:rsid w:val="00955080"/>
    <w:rsid w:val="009568AE"/>
    <w:rsid w:val="009571FA"/>
    <w:rsid w:val="009574EF"/>
    <w:rsid w:val="00957C4E"/>
    <w:rsid w:val="00960113"/>
    <w:rsid w:val="00960C21"/>
    <w:rsid w:val="00960E84"/>
    <w:rsid w:val="00961411"/>
    <w:rsid w:val="0096158B"/>
    <w:rsid w:val="009619EA"/>
    <w:rsid w:val="00961C8D"/>
    <w:rsid w:val="00962B07"/>
    <w:rsid w:val="00962E57"/>
    <w:rsid w:val="0096331E"/>
    <w:rsid w:val="00964183"/>
    <w:rsid w:val="00964984"/>
    <w:rsid w:val="00964AC0"/>
    <w:rsid w:val="009653A6"/>
    <w:rsid w:val="00965BD4"/>
    <w:rsid w:val="00966669"/>
    <w:rsid w:val="0096687F"/>
    <w:rsid w:val="00966EDE"/>
    <w:rsid w:val="009673FE"/>
    <w:rsid w:val="0097041F"/>
    <w:rsid w:val="00970E58"/>
    <w:rsid w:val="00971FD6"/>
    <w:rsid w:val="009721D2"/>
    <w:rsid w:val="00972905"/>
    <w:rsid w:val="00972E26"/>
    <w:rsid w:val="009736B2"/>
    <w:rsid w:val="00973D1A"/>
    <w:rsid w:val="00974794"/>
    <w:rsid w:val="009749BB"/>
    <w:rsid w:val="00975D8C"/>
    <w:rsid w:val="00976A28"/>
    <w:rsid w:val="00976C44"/>
    <w:rsid w:val="00976D06"/>
    <w:rsid w:val="00976DB5"/>
    <w:rsid w:val="00980197"/>
    <w:rsid w:val="00980E0E"/>
    <w:rsid w:val="00981442"/>
    <w:rsid w:val="00981792"/>
    <w:rsid w:val="00982294"/>
    <w:rsid w:val="00982846"/>
    <w:rsid w:val="0098290B"/>
    <w:rsid w:val="00982AE9"/>
    <w:rsid w:val="00982BA0"/>
    <w:rsid w:val="00982F1A"/>
    <w:rsid w:val="00984B2C"/>
    <w:rsid w:val="00985307"/>
    <w:rsid w:val="00987421"/>
    <w:rsid w:val="00987E46"/>
    <w:rsid w:val="00990D34"/>
    <w:rsid w:val="009912EE"/>
    <w:rsid w:val="00992A0A"/>
    <w:rsid w:val="00993A6D"/>
    <w:rsid w:val="00993FF8"/>
    <w:rsid w:val="00994B02"/>
    <w:rsid w:val="00995A6C"/>
    <w:rsid w:val="00995D06"/>
    <w:rsid w:val="00996D1D"/>
    <w:rsid w:val="00996E8C"/>
    <w:rsid w:val="009A0090"/>
    <w:rsid w:val="009A096A"/>
    <w:rsid w:val="009A17C5"/>
    <w:rsid w:val="009A1DC2"/>
    <w:rsid w:val="009A22EB"/>
    <w:rsid w:val="009A2A26"/>
    <w:rsid w:val="009A2DF0"/>
    <w:rsid w:val="009A4754"/>
    <w:rsid w:val="009A4F14"/>
    <w:rsid w:val="009A4F5E"/>
    <w:rsid w:val="009A5031"/>
    <w:rsid w:val="009A5108"/>
    <w:rsid w:val="009A571D"/>
    <w:rsid w:val="009A57D2"/>
    <w:rsid w:val="009A6A1D"/>
    <w:rsid w:val="009A731E"/>
    <w:rsid w:val="009A73B0"/>
    <w:rsid w:val="009A7BF7"/>
    <w:rsid w:val="009A7C5F"/>
    <w:rsid w:val="009B0EFC"/>
    <w:rsid w:val="009B2060"/>
    <w:rsid w:val="009B2506"/>
    <w:rsid w:val="009B2509"/>
    <w:rsid w:val="009B31E6"/>
    <w:rsid w:val="009B3CC3"/>
    <w:rsid w:val="009B42FA"/>
    <w:rsid w:val="009B4E7A"/>
    <w:rsid w:val="009B5016"/>
    <w:rsid w:val="009B62ED"/>
    <w:rsid w:val="009B6746"/>
    <w:rsid w:val="009B6918"/>
    <w:rsid w:val="009C09D8"/>
    <w:rsid w:val="009C1B8C"/>
    <w:rsid w:val="009C212C"/>
    <w:rsid w:val="009C23FC"/>
    <w:rsid w:val="009C3881"/>
    <w:rsid w:val="009C38AE"/>
    <w:rsid w:val="009C506F"/>
    <w:rsid w:val="009C51D4"/>
    <w:rsid w:val="009C5298"/>
    <w:rsid w:val="009C570B"/>
    <w:rsid w:val="009C60E5"/>
    <w:rsid w:val="009C6E3D"/>
    <w:rsid w:val="009C7326"/>
    <w:rsid w:val="009C788A"/>
    <w:rsid w:val="009C7BFD"/>
    <w:rsid w:val="009D0D7C"/>
    <w:rsid w:val="009D0F71"/>
    <w:rsid w:val="009D175C"/>
    <w:rsid w:val="009D196E"/>
    <w:rsid w:val="009D1D21"/>
    <w:rsid w:val="009D2083"/>
    <w:rsid w:val="009D4DB9"/>
    <w:rsid w:val="009D527C"/>
    <w:rsid w:val="009D7478"/>
    <w:rsid w:val="009D7C7E"/>
    <w:rsid w:val="009E0371"/>
    <w:rsid w:val="009E147D"/>
    <w:rsid w:val="009E233B"/>
    <w:rsid w:val="009E2376"/>
    <w:rsid w:val="009E270F"/>
    <w:rsid w:val="009E277C"/>
    <w:rsid w:val="009E3B25"/>
    <w:rsid w:val="009E42B2"/>
    <w:rsid w:val="009E569B"/>
    <w:rsid w:val="009E7404"/>
    <w:rsid w:val="009F0156"/>
    <w:rsid w:val="009F0FC4"/>
    <w:rsid w:val="009F3774"/>
    <w:rsid w:val="009F4892"/>
    <w:rsid w:val="009F5475"/>
    <w:rsid w:val="009F62C0"/>
    <w:rsid w:val="009F64FE"/>
    <w:rsid w:val="009F68EB"/>
    <w:rsid w:val="009F749F"/>
    <w:rsid w:val="00A00A71"/>
    <w:rsid w:val="00A00B35"/>
    <w:rsid w:val="00A00E30"/>
    <w:rsid w:val="00A0190A"/>
    <w:rsid w:val="00A01D7A"/>
    <w:rsid w:val="00A023D4"/>
    <w:rsid w:val="00A027DA"/>
    <w:rsid w:val="00A02DC8"/>
    <w:rsid w:val="00A02EEC"/>
    <w:rsid w:val="00A0404B"/>
    <w:rsid w:val="00A04A0D"/>
    <w:rsid w:val="00A05110"/>
    <w:rsid w:val="00A0555E"/>
    <w:rsid w:val="00A05D90"/>
    <w:rsid w:val="00A06057"/>
    <w:rsid w:val="00A06482"/>
    <w:rsid w:val="00A068E6"/>
    <w:rsid w:val="00A076B0"/>
    <w:rsid w:val="00A07A40"/>
    <w:rsid w:val="00A07DCC"/>
    <w:rsid w:val="00A133C1"/>
    <w:rsid w:val="00A13D01"/>
    <w:rsid w:val="00A13D33"/>
    <w:rsid w:val="00A14BB0"/>
    <w:rsid w:val="00A14D4D"/>
    <w:rsid w:val="00A15449"/>
    <w:rsid w:val="00A159AE"/>
    <w:rsid w:val="00A166F8"/>
    <w:rsid w:val="00A17EC1"/>
    <w:rsid w:val="00A2016B"/>
    <w:rsid w:val="00A20471"/>
    <w:rsid w:val="00A206D5"/>
    <w:rsid w:val="00A22F9B"/>
    <w:rsid w:val="00A24374"/>
    <w:rsid w:val="00A250B7"/>
    <w:rsid w:val="00A25D43"/>
    <w:rsid w:val="00A2672F"/>
    <w:rsid w:val="00A27F84"/>
    <w:rsid w:val="00A304AE"/>
    <w:rsid w:val="00A31151"/>
    <w:rsid w:val="00A3168D"/>
    <w:rsid w:val="00A31995"/>
    <w:rsid w:val="00A320AA"/>
    <w:rsid w:val="00A326B8"/>
    <w:rsid w:val="00A33CFE"/>
    <w:rsid w:val="00A33D2D"/>
    <w:rsid w:val="00A347D3"/>
    <w:rsid w:val="00A34A65"/>
    <w:rsid w:val="00A34B87"/>
    <w:rsid w:val="00A365F9"/>
    <w:rsid w:val="00A370D5"/>
    <w:rsid w:val="00A375C2"/>
    <w:rsid w:val="00A40706"/>
    <w:rsid w:val="00A407FC"/>
    <w:rsid w:val="00A416D0"/>
    <w:rsid w:val="00A42988"/>
    <w:rsid w:val="00A42FE4"/>
    <w:rsid w:val="00A455D1"/>
    <w:rsid w:val="00A45718"/>
    <w:rsid w:val="00A45921"/>
    <w:rsid w:val="00A46253"/>
    <w:rsid w:val="00A470F9"/>
    <w:rsid w:val="00A47607"/>
    <w:rsid w:val="00A50340"/>
    <w:rsid w:val="00A509E0"/>
    <w:rsid w:val="00A50ED5"/>
    <w:rsid w:val="00A527F6"/>
    <w:rsid w:val="00A5352A"/>
    <w:rsid w:val="00A53E8C"/>
    <w:rsid w:val="00A542C8"/>
    <w:rsid w:val="00A5456E"/>
    <w:rsid w:val="00A54BE6"/>
    <w:rsid w:val="00A55759"/>
    <w:rsid w:val="00A57529"/>
    <w:rsid w:val="00A60739"/>
    <w:rsid w:val="00A60E20"/>
    <w:rsid w:val="00A61C75"/>
    <w:rsid w:val="00A6261F"/>
    <w:rsid w:val="00A62DA3"/>
    <w:rsid w:val="00A63CD5"/>
    <w:rsid w:val="00A641DF"/>
    <w:rsid w:val="00A64242"/>
    <w:rsid w:val="00A65111"/>
    <w:rsid w:val="00A65B91"/>
    <w:rsid w:val="00A66571"/>
    <w:rsid w:val="00A66A0D"/>
    <w:rsid w:val="00A66CA3"/>
    <w:rsid w:val="00A70EC1"/>
    <w:rsid w:val="00A721DA"/>
    <w:rsid w:val="00A723E8"/>
    <w:rsid w:val="00A72AB1"/>
    <w:rsid w:val="00A72EF1"/>
    <w:rsid w:val="00A7403D"/>
    <w:rsid w:val="00A744F7"/>
    <w:rsid w:val="00A758A4"/>
    <w:rsid w:val="00A765F6"/>
    <w:rsid w:val="00A76B52"/>
    <w:rsid w:val="00A7757E"/>
    <w:rsid w:val="00A7783C"/>
    <w:rsid w:val="00A80304"/>
    <w:rsid w:val="00A8099B"/>
    <w:rsid w:val="00A81505"/>
    <w:rsid w:val="00A821A9"/>
    <w:rsid w:val="00A83930"/>
    <w:rsid w:val="00A84407"/>
    <w:rsid w:val="00A8498F"/>
    <w:rsid w:val="00A8548D"/>
    <w:rsid w:val="00A85D5F"/>
    <w:rsid w:val="00A85F0E"/>
    <w:rsid w:val="00A86889"/>
    <w:rsid w:val="00A86E97"/>
    <w:rsid w:val="00A87187"/>
    <w:rsid w:val="00A876C1"/>
    <w:rsid w:val="00A906EF"/>
    <w:rsid w:val="00A908A0"/>
    <w:rsid w:val="00A90FD2"/>
    <w:rsid w:val="00A91617"/>
    <w:rsid w:val="00A9172B"/>
    <w:rsid w:val="00A9278F"/>
    <w:rsid w:val="00A93858"/>
    <w:rsid w:val="00A94B21"/>
    <w:rsid w:val="00A9505F"/>
    <w:rsid w:val="00A95631"/>
    <w:rsid w:val="00A97272"/>
    <w:rsid w:val="00A973E8"/>
    <w:rsid w:val="00AA0034"/>
    <w:rsid w:val="00AA00B9"/>
    <w:rsid w:val="00AA29CB"/>
    <w:rsid w:val="00AA387A"/>
    <w:rsid w:val="00AA51E6"/>
    <w:rsid w:val="00AA5CDC"/>
    <w:rsid w:val="00AA72C7"/>
    <w:rsid w:val="00AB0A80"/>
    <w:rsid w:val="00AB19EE"/>
    <w:rsid w:val="00AB1EA6"/>
    <w:rsid w:val="00AB3913"/>
    <w:rsid w:val="00AB3F7D"/>
    <w:rsid w:val="00AB4921"/>
    <w:rsid w:val="00AB5742"/>
    <w:rsid w:val="00AB5AA6"/>
    <w:rsid w:val="00AB6D47"/>
    <w:rsid w:val="00AB74A9"/>
    <w:rsid w:val="00AC06D6"/>
    <w:rsid w:val="00AC0D80"/>
    <w:rsid w:val="00AC1CFD"/>
    <w:rsid w:val="00AC2D2D"/>
    <w:rsid w:val="00AC3A51"/>
    <w:rsid w:val="00AC4088"/>
    <w:rsid w:val="00AC4453"/>
    <w:rsid w:val="00AC52E9"/>
    <w:rsid w:val="00AC6952"/>
    <w:rsid w:val="00AC7158"/>
    <w:rsid w:val="00AC7A60"/>
    <w:rsid w:val="00AD0735"/>
    <w:rsid w:val="00AD0C8F"/>
    <w:rsid w:val="00AD0CC9"/>
    <w:rsid w:val="00AD0EA7"/>
    <w:rsid w:val="00AD210B"/>
    <w:rsid w:val="00AD5880"/>
    <w:rsid w:val="00AD6370"/>
    <w:rsid w:val="00AD7173"/>
    <w:rsid w:val="00AD72A4"/>
    <w:rsid w:val="00AE0731"/>
    <w:rsid w:val="00AE0AF5"/>
    <w:rsid w:val="00AE1052"/>
    <w:rsid w:val="00AE22D0"/>
    <w:rsid w:val="00AE3684"/>
    <w:rsid w:val="00AE38C4"/>
    <w:rsid w:val="00AE3F66"/>
    <w:rsid w:val="00AE43D4"/>
    <w:rsid w:val="00AE5157"/>
    <w:rsid w:val="00AE528F"/>
    <w:rsid w:val="00AE558E"/>
    <w:rsid w:val="00AE71BA"/>
    <w:rsid w:val="00AE7C16"/>
    <w:rsid w:val="00AF09C9"/>
    <w:rsid w:val="00AF0A53"/>
    <w:rsid w:val="00AF1B9B"/>
    <w:rsid w:val="00AF3903"/>
    <w:rsid w:val="00AF4203"/>
    <w:rsid w:val="00AF4679"/>
    <w:rsid w:val="00AF4A3E"/>
    <w:rsid w:val="00AF61A7"/>
    <w:rsid w:val="00AF6C23"/>
    <w:rsid w:val="00B0061C"/>
    <w:rsid w:val="00B015B0"/>
    <w:rsid w:val="00B01FAE"/>
    <w:rsid w:val="00B03B05"/>
    <w:rsid w:val="00B03D5A"/>
    <w:rsid w:val="00B040C1"/>
    <w:rsid w:val="00B05090"/>
    <w:rsid w:val="00B050C8"/>
    <w:rsid w:val="00B056F3"/>
    <w:rsid w:val="00B059C1"/>
    <w:rsid w:val="00B05F2C"/>
    <w:rsid w:val="00B06E14"/>
    <w:rsid w:val="00B07A09"/>
    <w:rsid w:val="00B1058C"/>
    <w:rsid w:val="00B1079F"/>
    <w:rsid w:val="00B14659"/>
    <w:rsid w:val="00B14ACB"/>
    <w:rsid w:val="00B14CCF"/>
    <w:rsid w:val="00B14E91"/>
    <w:rsid w:val="00B173DE"/>
    <w:rsid w:val="00B17D2B"/>
    <w:rsid w:val="00B2041E"/>
    <w:rsid w:val="00B20876"/>
    <w:rsid w:val="00B20B21"/>
    <w:rsid w:val="00B21895"/>
    <w:rsid w:val="00B21EFF"/>
    <w:rsid w:val="00B2470D"/>
    <w:rsid w:val="00B248D2"/>
    <w:rsid w:val="00B25419"/>
    <w:rsid w:val="00B2553E"/>
    <w:rsid w:val="00B257E4"/>
    <w:rsid w:val="00B26AE2"/>
    <w:rsid w:val="00B3058A"/>
    <w:rsid w:val="00B307E7"/>
    <w:rsid w:val="00B31634"/>
    <w:rsid w:val="00B31B3C"/>
    <w:rsid w:val="00B31E42"/>
    <w:rsid w:val="00B31F8A"/>
    <w:rsid w:val="00B333A6"/>
    <w:rsid w:val="00B33623"/>
    <w:rsid w:val="00B34077"/>
    <w:rsid w:val="00B34EDB"/>
    <w:rsid w:val="00B35303"/>
    <w:rsid w:val="00B3555E"/>
    <w:rsid w:val="00B3634A"/>
    <w:rsid w:val="00B36718"/>
    <w:rsid w:val="00B4010E"/>
    <w:rsid w:val="00B4071A"/>
    <w:rsid w:val="00B40A9E"/>
    <w:rsid w:val="00B41CCA"/>
    <w:rsid w:val="00B41FD5"/>
    <w:rsid w:val="00B422FB"/>
    <w:rsid w:val="00B42A99"/>
    <w:rsid w:val="00B43DFD"/>
    <w:rsid w:val="00B45EBA"/>
    <w:rsid w:val="00B46733"/>
    <w:rsid w:val="00B4679D"/>
    <w:rsid w:val="00B47119"/>
    <w:rsid w:val="00B4798C"/>
    <w:rsid w:val="00B505F2"/>
    <w:rsid w:val="00B50F9C"/>
    <w:rsid w:val="00B51940"/>
    <w:rsid w:val="00B5336B"/>
    <w:rsid w:val="00B535BE"/>
    <w:rsid w:val="00B5399A"/>
    <w:rsid w:val="00B53F33"/>
    <w:rsid w:val="00B540AF"/>
    <w:rsid w:val="00B54894"/>
    <w:rsid w:val="00B548A3"/>
    <w:rsid w:val="00B54BBD"/>
    <w:rsid w:val="00B54F87"/>
    <w:rsid w:val="00B5517E"/>
    <w:rsid w:val="00B569B2"/>
    <w:rsid w:val="00B57132"/>
    <w:rsid w:val="00B5767C"/>
    <w:rsid w:val="00B57730"/>
    <w:rsid w:val="00B60DEB"/>
    <w:rsid w:val="00B611A8"/>
    <w:rsid w:val="00B62C48"/>
    <w:rsid w:val="00B63459"/>
    <w:rsid w:val="00B63AE9"/>
    <w:rsid w:val="00B63BA5"/>
    <w:rsid w:val="00B64F11"/>
    <w:rsid w:val="00B670B7"/>
    <w:rsid w:val="00B70E66"/>
    <w:rsid w:val="00B70F8C"/>
    <w:rsid w:val="00B7310C"/>
    <w:rsid w:val="00B745F0"/>
    <w:rsid w:val="00B759AE"/>
    <w:rsid w:val="00B75EAF"/>
    <w:rsid w:val="00B75EDE"/>
    <w:rsid w:val="00B75FCA"/>
    <w:rsid w:val="00B76B0C"/>
    <w:rsid w:val="00B77DC4"/>
    <w:rsid w:val="00B80A55"/>
    <w:rsid w:val="00B81B6D"/>
    <w:rsid w:val="00B81C1A"/>
    <w:rsid w:val="00B82D25"/>
    <w:rsid w:val="00B82FB9"/>
    <w:rsid w:val="00B835B7"/>
    <w:rsid w:val="00B83E4E"/>
    <w:rsid w:val="00B855F1"/>
    <w:rsid w:val="00B862B0"/>
    <w:rsid w:val="00B8649A"/>
    <w:rsid w:val="00B86BB7"/>
    <w:rsid w:val="00B90112"/>
    <w:rsid w:val="00B91DE7"/>
    <w:rsid w:val="00B92A1E"/>
    <w:rsid w:val="00B92A3A"/>
    <w:rsid w:val="00B92B43"/>
    <w:rsid w:val="00B93183"/>
    <w:rsid w:val="00B934AF"/>
    <w:rsid w:val="00B93508"/>
    <w:rsid w:val="00B93D0C"/>
    <w:rsid w:val="00B940E9"/>
    <w:rsid w:val="00B96EC1"/>
    <w:rsid w:val="00B96F8F"/>
    <w:rsid w:val="00B97076"/>
    <w:rsid w:val="00BA0611"/>
    <w:rsid w:val="00BA0D86"/>
    <w:rsid w:val="00BA12A5"/>
    <w:rsid w:val="00BA20D6"/>
    <w:rsid w:val="00BA2367"/>
    <w:rsid w:val="00BA3150"/>
    <w:rsid w:val="00BA33F5"/>
    <w:rsid w:val="00BA43F2"/>
    <w:rsid w:val="00BA574B"/>
    <w:rsid w:val="00BA62C6"/>
    <w:rsid w:val="00BA67D2"/>
    <w:rsid w:val="00BA70FE"/>
    <w:rsid w:val="00BA77C7"/>
    <w:rsid w:val="00BB0D06"/>
    <w:rsid w:val="00BB12FA"/>
    <w:rsid w:val="00BB1695"/>
    <w:rsid w:val="00BB2865"/>
    <w:rsid w:val="00BB2CD0"/>
    <w:rsid w:val="00BB2DCD"/>
    <w:rsid w:val="00BB3C0A"/>
    <w:rsid w:val="00BB3FCD"/>
    <w:rsid w:val="00BB4A5B"/>
    <w:rsid w:val="00BB6F22"/>
    <w:rsid w:val="00BB7575"/>
    <w:rsid w:val="00BB7FC2"/>
    <w:rsid w:val="00BC07CC"/>
    <w:rsid w:val="00BC0D48"/>
    <w:rsid w:val="00BC109C"/>
    <w:rsid w:val="00BC1598"/>
    <w:rsid w:val="00BC1DCD"/>
    <w:rsid w:val="00BC347E"/>
    <w:rsid w:val="00BC38F2"/>
    <w:rsid w:val="00BC39EB"/>
    <w:rsid w:val="00BC44D8"/>
    <w:rsid w:val="00BC46D7"/>
    <w:rsid w:val="00BC4FE1"/>
    <w:rsid w:val="00BC7B58"/>
    <w:rsid w:val="00BD177F"/>
    <w:rsid w:val="00BD211B"/>
    <w:rsid w:val="00BD22FA"/>
    <w:rsid w:val="00BD2806"/>
    <w:rsid w:val="00BD3A3E"/>
    <w:rsid w:val="00BD41D1"/>
    <w:rsid w:val="00BD4392"/>
    <w:rsid w:val="00BD44CE"/>
    <w:rsid w:val="00BD4E39"/>
    <w:rsid w:val="00BD6969"/>
    <w:rsid w:val="00BD760A"/>
    <w:rsid w:val="00BD7844"/>
    <w:rsid w:val="00BE068B"/>
    <w:rsid w:val="00BE07F7"/>
    <w:rsid w:val="00BE0851"/>
    <w:rsid w:val="00BE285B"/>
    <w:rsid w:val="00BE289A"/>
    <w:rsid w:val="00BE4504"/>
    <w:rsid w:val="00BE4566"/>
    <w:rsid w:val="00BE6486"/>
    <w:rsid w:val="00BE6A59"/>
    <w:rsid w:val="00BE747E"/>
    <w:rsid w:val="00BF1221"/>
    <w:rsid w:val="00BF160D"/>
    <w:rsid w:val="00BF23C4"/>
    <w:rsid w:val="00BF2EEB"/>
    <w:rsid w:val="00BF3786"/>
    <w:rsid w:val="00BF4D00"/>
    <w:rsid w:val="00BF4EA4"/>
    <w:rsid w:val="00BF4FFF"/>
    <w:rsid w:val="00BF55C2"/>
    <w:rsid w:val="00BF5888"/>
    <w:rsid w:val="00BF5E26"/>
    <w:rsid w:val="00BF73B5"/>
    <w:rsid w:val="00C000F0"/>
    <w:rsid w:val="00C00306"/>
    <w:rsid w:val="00C01BFC"/>
    <w:rsid w:val="00C02A8E"/>
    <w:rsid w:val="00C057A2"/>
    <w:rsid w:val="00C06354"/>
    <w:rsid w:val="00C0666C"/>
    <w:rsid w:val="00C06E35"/>
    <w:rsid w:val="00C0736C"/>
    <w:rsid w:val="00C07EA8"/>
    <w:rsid w:val="00C1022E"/>
    <w:rsid w:val="00C10D29"/>
    <w:rsid w:val="00C11060"/>
    <w:rsid w:val="00C12C75"/>
    <w:rsid w:val="00C13DAD"/>
    <w:rsid w:val="00C14989"/>
    <w:rsid w:val="00C14BEB"/>
    <w:rsid w:val="00C15304"/>
    <w:rsid w:val="00C15B07"/>
    <w:rsid w:val="00C15DF3"/>
    <w:rsid w:val="00C16FEB"/>
    <w:rsid w:val="00C170E9"/>
    <w:rsid w:val="00C172B5"/>
    <w:rsid w:val="00C222B5"/>
    <w:rsid w:val="00C22783"/>
    <w:rsid w:val="00C227A7"/>
    <w:rsid w:val="00C22C0F"/>
    <w:rsid w:val="00C23D27"/>
    <w:rsid w:val="00C23D9A"/>
    <w:rsid w:val="00C23FEC"/>
    <w:rsid w:val="00C24E09"/>
    <w:rsid w:val="00C2648F"/>
    <w:rsid w:val="00C26CEE"/>
    <w:rsid w:val="00C26F3F"/>
    <w:rsid w:val="00C270F0"/>
    <w:rsid w:val="00C2732C"/>
    <w:rsid w:val="00C34A9D"/>
    <w:rsid w:val="00C36A97"/>
    <w:rsid w:val="00C375F3"/>
    <w:rsid w:val="00C37894"/>
    <w:rsid w:val="00C4046F"/>
    <w:rsid w:val="00C41C15"/>
    <w:rsid w:val="00C4262A"/>
    <w:rsid w:val="00C432D7"/>
    <w:rsid w:val="00C4358C"/>
    <w:rsid w:val="00C4384B"/>
    <w:rsid w:val="00C4425E"/>
    <w:rsid w:val="00C44FD8"/>
    <w:rsid w:val="00C4598A"/>
    <w:rsid w:val="00C46E1F"/>
    <w:rsid w:val="00C46E2A"/>
    <w:rsid w:val="00C474F6"/>
    <w:rsid w:val="00C503FE"/>
    <w:rsid w:val="00C504FC"/>
    <w:rsid w:val="00C510B6"/>
    <w:rsid w:val="00C510D0"/>
    <w:rsid w:val="00C53D71"/>
    <w:rsid w:val="00C5456C"/>
    <w:rsid w:val="00C54B1D"/>
    <w:rsid w:val="00C5622F"/>
    <w:rsid w:val="00C568DC"/>
    <w:rsid w:val="00C5691F"/>
    <w:rsid w:val="00C57C38"/>
    <w:rsid w:val="00C60B37"/>
    <w:rsid w:val="00C61072"/>
    <w:rsid w:val="00C61FCF"/>
    <w:rsid w:val="00C62B99"/>
    <w:rsid w:val="00C62FFA"/>
    <w:rsid w:val="00C6359E"/>
    <w:rsid w:val="00C63880"/>
    <w:rsid w:val="00C65810"/>
    <w:rsid w:val="00C664E3"/>
    <w:rsid w:val="00C66C35"/>
    <w:rsid w:val="00C66E85"/>
    <w:rsid w:val="00C67EDA"/>
    <w:rsid w:val="00C711CC"/>
    <w:rsid w:val="00C7140D"/>
    <w:rsid w:val="00C743D8"/>
    <w:rsid w:val="00C74C00"/>
    <w:rsid w:val="00C81101"/>
    <w:rsid w:val="00C8178C"/>
    <w:rsid w:val="00C81A2F"/>
    <w:rsid w:val="00C81D78"/>
    <w:rsid w:val="00C8294F"/>
    <w:rsid w:val="00C85397"/>
    <w:rsid w:val="00C85BC7"/>
    <w:rsid w:val="00C8712D"/>
    <w:rsid w:val="00C877F8"/>
    <w:rsid w:val="00C910C4"/>
    <w:rsid w:val="00C91BB6"/>
    <w:rsid w:val="00C92A73"/>
    <w:rsid w:val="00C93A4C"/>
    <w:rsid w:val="00C93E38"/>
    <w:rsid w:val="00C9559A"/>
    <w:rsid w:val="00C9658A"/>
    <w:rsid w:val="00C974F6"/>
    <w:rsid w:val="00C97AEA"/>
    <w:rsid w:val="00CA3674"/>
    <w:rsid w:val="00CA377A"/>
    <w:rsid w:val="00CA3801"/>
    <w:rsid w:val="00CA3D42"/>
    <w:rsid w:val="00CA487F"/>
    <w:rsid w:val="00CA5B1B"/>
    <w:rsid w:val="00CA61B9"/>
    <w:rsid w:val="00CA7CE9"/>
    <w:rsid w:val="00CB0741"/>
    <w:rsid w:val="00CB2D99"/>
    <w:rsid w:val="00CB666C"/>
    <w:rsid w:val="00CB79D3"/>
    <w:rsid w:val="00CC03C8"/>
    <w:rsid w:val="00CC1101"/>
    <w:rsid w:val="00CC1634"/>
    <w:rsid w:val="00CC3000"/>
    <w:rsid w:val="00CC312B"/>
    <w:rsid w:val="00CC34AC"/>
    <w:rsid w:val="00CC551E"/>
    <w:rsid w:val="00CC61D3"/>
    <w:rsid w:val="00CC6314"/>
    <w:rsid w:val="00CC6522"/>
    <w:rsid w:val="00CC6AA9"/>
    <w:rsid w:val="00CC6C96"/>
    <w:rsid w:val="00CD0B51"/>
    <w:rsid w:val="00CD161E"/>
    <w:rsid w:val="00CD3F1D"/>
    <w:rsid w:val="00CD4446"/>
    <w:rsid w:val="00CD5A42"/>
    <w:rsid w:val="00CD67A7"/>
    <w:rsid w:val="00CD7793"/>
    <w:rsid w:val="00CE0928"/>
    <w:rsid w:val="00CE0E54"/>
    <w:rsid w:val="00CE29FE"/>
    <w:rsid w:val="00CE2AA4"/>
    <w:rsid w:val="00CE3081"/>
    <w:rsid w:val="00CE330D"/>
    <w:rsid w:val="00CE3BE5"/>
    <w:rsid w:val="00CE5841"/>
    <w:rsid w:val="00CE6C80"/>
    <w:rsid w:val="00CF0B9F"/>
    <w:rsid w:val="00CF0D5F"/>
    <w:rsid w:val="00CF1381"/>
    <w:rsid w:val="00CF1C90"/>
    <w:rsid w:val="00CF252F"/>
    <w:rsid w:val="00CF2699"/>
    <w:rsid w:val="00CF373B"/>
    <w:rsid w:val="00CF431E"/>
    <w:rsid w:val="00CF48D9"/>
    <w:rsid w:val="00CF4D9E"/>
    <w:rsid w:val="00CF5B33"/>
    <w:rsid w:val="00CF6EC1"/>
    <w:rsid w:val="00CF74B7"/>
    <w:rsid w:val="00CF78C1"/>
    <w:rsid w:val="00CF7918"/>
    <w:rsid w:val="00CF7FA9"/>
    <w:rsid w:val="00D000C8"/>
    <w:rsid w:val="00D00A5F"/>
    <w:rsid w:val="00D01138"/>
    <w:rsid w:val="00D02216"/>
    <w:rsid w:val="00D033CA"/>
    <w:rsid w:val="00D05442"/>
    <w:rsid w:val="00D06A2E"/>
    <w:rsid w:val="00D10595"/>
    <w:rsid w:val="00D10AA5"/>
    <w:rsid w:val="00D10AEA"/>
    <w:rsid w:val="00D113FB"/>
    <w:rsid w:val="00D11961"/>
    <w:rsid w:val="00D11D37"/>
    <w:rsid w:val="00D12747"/>
    <w:rsid w:val="00D134D8"/>
    <w:rsid w:val="00D13A74"/>
    <w:rsid w:val="00D154DA"/>
    <w:rsid w:val="00D15523"/>
    <w:rsid w:val="00D158A0"/>
    <w:rsid w:val="00D159F3"/>
    <w:rsid w:val="00D16CF5"/>
    <w:rsid w:val="00D172AE"/>
    <w:rsid w:val="00D20E95"/>
    <w:rsid w:val="00D2239F"/>
    <w:rsid w:val="00D24486"/>
    <w:rsid w:val="00D25062"/>
    <w:rsid w:val="00D261FA"/>
    <w:rsid w:val="00D26BD0"/>
    <w:rsid w:val="00D273ED"/>
    <w:rsid w:val="00D274A0"/>
    <w:rsid w:val="00D27937"/>
    <w:rsid w:val="00D3047A"/>
    <w:rsid w:val="00D30B8E"/>
    <w:rsid w:val="00D30BF3"/>
    <w:rsid w:val="00D30F51"/>
    <w:rsid w:val="00D3179D"/>
    <w:rsid w:val="00D31E4E"/>
    <w:rsid w:val="00D32252"/>
    <w:rsid w:val="00D32EBB"/>
    <w:rsid w:val="00D33C32"/>
    <w:rsid w:val="00D3449E"/>
    <w:rsid w:val="00D349A5"/>
    <w:rsid w:val="00D34B0B"/>
    <w:rsid w:val="00D3564E"/>
    <w:rsid w:val="00D35C01"/>
    <w:rsid w:val="00D35C1B"/>
    <w:rsid w:val="00D3606C"/>
    <w:rsid w:val="00D36F2D"/>
    <w:rsid w:val="00D37566"/>
    <w:rsid w:val="00D37987"/>
    <w:rsid w:val="00D403CA"/>
    <w:rsid w:val="00D42364"/>
    <w:rsid w:val="00D42EC8"/>
    <w:rsid w:val="00D44602"/>
    <w:rsid w:val="00D447B2"/>
    <w:rsid w:val="00D44DF0"/>
    <w:rsid w:val="00D44E82"/>
    <w:rsid w:val="00D46903"/>
    <w:rsid w:val="00D46D02"/>
    <w:rsid w:val="00D47BD7"/>
    <w:rsid w:val="00D47F13"/>
    <w:rsid w:val="00D50386"/>
    <w:rsid w:val="00D51B1C"/>
    <w:rsid w:val="00D51CBC"/>
    <w:rsid w:val="00D52104"/>
    <w:rsid w:val="00D52E21"/>
    <w:rsid w:val="00D54174"/>
    <w:rsid w:val="00D544AC"/>
    <w:rsid w:val="00D54B65"/>
    <w:rsid w:val="00D54DE6"/>
    <w:rsid w:val="00D551CF"/>
    <w:rsid w:val="00D56289"/>
    <w:rsid w:val="00D56F9A"/>
    <w:rsid w:val="00D57744"/>
    <w:rsid w:val="00D57866"/>
    <w:rsid w:val="00D607D4"/>
    <w:rsid w:val="00D60E57"/>
    <w:rsid w:val="00D61C38"/>
    <w:rsid w:val="00D61D0B"/>
    <w:rsid w:val="00D62CAE"/>
    <w:rsid w:val="00D64DF6"/>
    <w:rsid w:val="00D666D1"/>
    <w:rsid w:val="00D6696A"/>
    <w:rsid w:val="00D673E4"/>
    <w:rsid w:val="00D67CBD"/>
    <w:rsid w:val="00D705BC"/>
    <w:rsid w:val="00D71A42"/>
    <w:rsid w:val="00D71F82"/>
    <w:rsid w:val="00D72BF4"/>
    <w:rsid w:val="00D73036"/>
    <w:rsid w:val="00D74579"/>
    <w:rsid w:val="00D74589"/>
    <w:rsid w:val="00D7519F"/>
    <w:rsid w:val="00D75247"/>
    <w:rsid w:val="00D75971"/>
    <w:rsid w:val="00D75E2F"/>
    <w:rsid w:val="00D77AD2"/>
    <w:rsid w:val="00D8051C"/>
    <w:rsid w:val="00D80D7F"/>
    <w:rsid w:val="00D81B76"/>
    <w:rsid w:val="00D821D8"/>
    <w:rsid w:val="00D831A8"/>
    <w:rsid w:val="00D83873"/>
    <w:rsid w:val="00D83CCC"/>
    <w:rsid w:val="00D83D7C"/>
    <w:rsid w:val="00D84592"/>
    <w:rsid w:val="00D8615C"/>
    <w:rsid w:val="00D8626E"/>
    <w:rsid w:val="00D86A9F"/>
    <w:rsid w:val="00D87E6F"/>
    <w:rsid w:val="00D9059F"/>
    <w:rsid w:val="00D9081C"/>
    <w:rsid w:val="00D90EE1"/>
    <w:rsid w:val="00D91EBB"/>
    <w:rsid w:val="00D924B9"/>
    <w:rsid w:val="00D926FA"/>
    <w:rsid w:val="00D93411"/>
    <w:rsid w:val="00D939E1"/>
    <w:rsid w:val="00D93EA2"/>
    <w:rsid w:val="00D942E1"/>
    <w:rsid w:val="00D95516"/>
    <w:rsid w:val="00D96570"/>
    <w:rsid w:val="00D965E2"/>
    <w:rsid w:val="00D97B14"/>
    <w:rsid w:val="00DA03D8"/>
    <w:rsid w:val="00DA1504"/>
    <w:rsid w:val="00DA1DA9"/>
    <w:rsid w:val="00DA30D7"/>
    <w:rsid w:val="00DA3117"/>
    <w:rsid w:val="00DA655D"/>
    <w:rsid w:val="00DA7458"/>
    <w:rsid w:val="00DA749F"/>
    <w:rsid w:val="00DA79B4"/>
    <w:rsid w:val="00DB042B"/>
    <w:rsid w:val="00DB1081"/>
    <w:rsid w:val="00DB3420"/>
    <w:rsid w:val="00DB3B30"/>
    <w:rsid w:val="00DB3D79"/>
    <w:rsid w:val="00DB4091"/>
    <w:rsid w:val="00DB4386"/>
    <w:rsid w:val="00DB5095"/>
    <w:rsid w:val="00DB5519"/>
    <w:rsid w:val="00DB6149"/>
    <w:rsid w:val="00DB6D48"/>
    <w:rsid w:val="00DB74FC"/>
    <w:rsid w:val="00DB7A7C"/>
    <w:rsid w:val="00DC03AA"/>
    <w:rsid w:val="00DC28F3"/>
    <w:rsid w:val="00DC3A4D"/>
    <w:rsid w:val="00DC3B38"/>
    <w:rsid w:val="00DC404A"/>
    <w:rsid w:val="00DC468B"/>
    <w:rsid w:val="00DC5E33"/>
    <w:rsid w:val="00DC6ADF"/>
    <w:rsid w:val="00DC768D"/>
    <w:rsid w:val="00DD0D9D"/>
    <w:rsid w:val="00DD11CC"/>
    <w:rsid w:val="00DD12FB"/>
    <w:rsid w:val="00DD2136"/>
    <w:rsid w:val="00DD2603"/>
    <w:rsid w:val="00DD271C"/>
    <w:rsid w:val="00DD2B07"/>
    <w:rsid w:val="00DD2D38"/>
    <w:rsid w:val="00DD2DD8"/>
    <w:rsid w:val="00DD3526"/>
    <w:rsid w:val="00DD3AFE"/>
    <w:rsid w:val="00DD3E7D"/>
    <w:rsid w:val="00DD4962"/>
    <w:rsid w:val="00DD4B78"/>
    <w:rsid w:val="00DD57AF"/>
    <w:rsid w:val="00DD5E9F"/>
    <w:rsid w:val="00DD62C4"/>
    <w:rsid w:val="00DD6D89"/>
    <w:rsid w:val="00DE1EA0"/>
    <w:rsid w:val="00DE2499"/>
    <w:rsid w:val="00DE2916"/>
    <w:rsid w:val="00DE37C5"/>
    <w:rsid w:val="00DE49F8"/>
    <w:rsid w:val="00DE6C53"/>
    <w:rsid w:val="00DE75A1"/>
    <w:rsid w:val="00DF058A"/>
    <w:rsid w:val="00DF06C9"/>
    <w:rsid w:val="00DF193A"/>
    <w:rsid w:val="00DF2124"/>
    <w:rsid w:val="00DF29EE"/>
    <w:rsid w:val="00DF2C30"/>
    <w:rsid w:val="00DF38E6"/>
    <w:rsid w:val="00DF430F"/>
    <w:rsid w:val="00DF44F7"/>
    <w:rsid w:val="00DF462C"/>
    <w:rsid w:val="00DF4988"/>
    <w:rsid w:val="00DF51F8"/>
    <w:rsid w:val="00DF5599"/>
    <w:rsid w:val="00DF5A28"/>
    <w:rsid w:val="00DF600E"/>
    <w:rsid w:val="00DF61E9"/>
    <w:rsid w:val="00DF620E"/>
    <w:rsid w:val="00DF68A7"/>
    <w:rsid w:val="00DF6F7E"/>
    <w:rsid w:val="00DF72D8"/>
    <w:rsid w:val="00DF74AF"/>
    <w:rsid w:val="00DF7A30"/>
    <w:rsid w:val="00DF7F47"/>
    <w:rsid w:val="00E00580"/>
    <w:rsid w:val="00E00C19"/>
    <w:rsid w:val="00E01635"/>
    <w:rsid w:val="00E02197"/>
    <w:rsid w:val="00E0295B"/>
    <w:rsid w:val="00E02C27"/>
    <w:rsid w:val="00E037DE"/>
    <w:rsid w:val="00E03950"/>
    <w:rsid w:val="00E03AA6"/>
    <w:rsid w:val="00E04376"/>
    <w:rsid w:val="00E049AB"/>
    <w:rsid w:val="00E0555F"/>
    <w:rsid w:val="00E07EED"/>
    <w:rsid w:val="00E10900"/>
    <w:rsid w:val="00E11707"/>
    <w:rsid w:val="00E11C19"/>
    <w:rsid w:val="00E159C1"/>
    <w:rsid w:val="00E161A4"/>
    <w:rsid w:val="00E17F21"/>
    <w:rsid w:val="00E211BB"/>
    <w:rsid w:val="00E22360"/>
    <w:rsid w:val="00E2386C"/>
    <w:rsid w:val="00E23C24"/>
    <w:rsid w:val="00E2490D"/>
    <w:rsid w:val="00E25544"/>
    <w:rsid w:val="00E271BC"/>
    <w:rsid w:val="00E31F99"/>
    <w:rsid w:val="00E320DB"/>
    <w:rsid w:val="00E3299E"/>
    <w:rsid w:val="00E32C90"/>
    <w:rsid w:val="00E32FC0"/>
    <w:rsid w:val="00E3393A"/>
    <w:rsid w:val="00E34ED6"/>
    <w:rsid w:val="00E3783C"/>
    <w:rsid w:val="00E3798E"/>
    <w:rsid w:val="00E37E6B"/>
    <w:rsid w:val="00E4113A"/>
    <w:rsid w:val="00E41824"/>
    <w:rsid w:val="00E41C1C"/>
    <w:rsid w:val="00E41D44"/>
    <w:rsid w:val="00E41EBF"/>
    <w:rsid w:val="00E42635"/>
    <w:rsid w:val="00E4273F"/>
    <w:rsid w:val="00E4301A"/>
    <w:rsid w:val="00E44588"/>
    <w:rsid w:val="00E445F7"/>
    <w:rsid w:val="00E45707"/>
    <w:rsid w:val="00E4571B"/>
    <w:rsid w:val="00E46749"/>
    <w:rsid w:val="00E46A8B"/>
    <w:rsid w:val="00E4701E"/>
    <w:rsid w:val="00E470F4"/>
    <w:rsid w:val="00E476D2"/>
    <w:rsid w:val="00E47E32"/>
    <w:rsid w:val="00E50202"/>
    <w:rsid w:val="00E509A3"/>
    <w:rsid w:val="00E50D93"/>
    <w:rsid w:val="00E50EEB"/>
    <w:rsid w:val="00E511F0"/>
    <w:rsid w:val="00E51B45"/>
    <w:rsid w:val="00E52869"/>
    <w:rsid w:val="00E53DAF"/>
    <w:rsid w:val="00E54BCF"/>
    <w:rsid w:val="00E54C7A"/>
    <w:rsid w:val="00E55C0F"/>
    <w:rsid w:val="00E5629A"/>
    <w:rsid w:val="00E56C53"/>
    <w:rsid w:val="00E57069"/>
    <w:rsid w:val="00E579D6"/>
    <w:rsid w:val="00E604C7"/>
    <w:rsid w:val="00E61A4C"/>
    <w:rsid w:val="00E61E93"/>
    <w:rsid w:val="00E628D0"/>
    <w:rsid w:val="00E63D0B"/>
    <w:rsid w:val="00E64E8A"/>
    <w:rsid w:val="00E65CCD"/>
    <w:rsid w:val="00E65D87"/>
    <w:rsid w:val="00E6695F"/>
    <w:rsid w:val="00E7084E"/>
    <w:rsid w:val="00E70A1E"/>
    <w:rsid w:val="00E70C5B"/>
    <w:rsid w:val="00E7122E"/>
    <w:rsid w:val="00E73F7D"/>
    <w:rsid w:val="00E74B63"/>
    <w:rsid w:val="00E75CA3"/>
    <w:rsid w:val="00E75DF6"/>
    <w:rsid w:val="00E75F63"/>
    <w:rsid w:val="00E80231"/>
    <w:rsid w:val="00E8047E"/>
    <w:rsid w:val="00E804B4"/>
    <w:rsid w:val="00E80B2D"/>
    <w:rsid w:val="00E81EB2"/>
    <w:rsid w:val="00E81EC4"/>
    <w:rsid w:val="00E82B8A"/>
    <w:rsid w:val="00E83999"/>
    <w:rsid w:val="00E843E0"/>
    <w:rsid w:val="00E87F9F"/>
    <w:rsid w:val="00E90153"/>
    <w:rsid w:val="00E904F1"/>
    <w:rsid w:val="00E90CB4"/>
    <w:rsid w:val="00E914A9"/>
    <w:rsid w:val="00E91948"/>
    <w:rsid w:val="00E91DC1"/>
    <w:rsid w:val="00E92DEA"/>
    <w:rsid w:val="00E95C44"/>
    <w:rsid w:val="00E95EB3"/>
    <w:rsid w:val="00E96A51"/>
    <w:rsid w:val="00E97026"/>
    <w:rsid w:val="00E97F80"/>
    <w:rsid w:val="00EA1141"/>
    <w:rsid w:val="00EA28BC"/>
    <w:rsid w:val="00EA31ED"/>
    <w:rsid w:val="00EA591B"/>
    <w:rsid w:val="00EA7385"/>
    <w:rsid w:val="00EA7887"/>
    <w:rsid w:val="00EA7BFA"/>
    <w:rsid w:val="00EB18A6"/>
    <w:rsid w:val="00EB255F"/>
    <w:rsid w:val="00EB2834"/>
    <w:rsid w:val="00EB2A72"/>
    <w:rsid w:val="00EB2FF4"/>
    <w:rsid w:val="00EB3897"/>
    <w:rsid w:val="00EB3FBA"/>
    <w:rsid w:val="00EB410D"/>
    <w:rsid w:val="00EB4A10"/>
    <w:rsid w:val="00EB4B31"/>
    <w:rsid w:val="00EB4D7E"/>
    <w:rsid w:val="00EB57B9"/>
    <w:rsid w:val="00EB5ED1"/>
    <w:rsid w:val="00EB64D1"/>
    <w:rsid w:val="00EB7241"/>
    <w:rsid w:val="00EB7FF6"/>
    <w:rsid w:val="00EC2263"/>
    <w:rsid w:val="00EC2EE6"/>
    <w:rsid w:val="00EC3814"/>
    <w:rsid w:val="00EC5077"/>
    <w:rsid w:val="00EC5411"/>
    <w:rsid w:val="00ED042E"/>
    <w:rsid w:val="00ED0C48"/>
    <w:rsid w:val="00ED17B7"/>
    <w:rsid w:val="00ED2834"/>
    <w:rsid w:val="00ED2937"/>
    <w:rsid w:val="00ED2D93"/>
    <w:rsid w:val="00ED2E40"/>
    <w:rsid w:val="00ED33F0"/>
    <w:rsid w:val="00ED366F"/>
    <w:rsid w:val="00ED496E"/>
    <w:rsid w:val="00EE0F14"/>
    <w:rsid w:val="00EE406F"/>
    <w:rsid w:val="00EE6DCE"/>
    <w:rsid w:val="00EE735C"/>
    <w:rsid w:val="00EE77C9"/>
    <w:rsid w:val="00EF120E"/>
    <w:rsid w:val="00EF13A0"/>
    <w:rsid w:val="00EF1668"/>
    <w:rsid w:val="00EF19D6"/>
    <w:rsid w:val="00EF25B4"/>
    <w:rsid w:val="00EF2BDE"/>
    <w:rsid w:val="00EF35A0"/>
    <w:rsid w:val="00EF3825"/>
    <w:rsid w:val="00EF3F96"/>
    <w:rsid w:val="00EF5233"/>
    <w:rsid w:val="00EF760B"/>
    <w:rsid w:val="00F02155"/>
    <w:rsid w:val="00F0341B"/>
    <w:rsid w:val="00F03906"/>
    <w:rsid w:val="00F0567E"/>
    <w:rsid w:val="00F05AB4"/>
    <w:rsid w:val="00F06660"/>
    <w:rsid w:val="00F06A93"/>
    <w:rsid w:val="00F06D1A"/>
    <w:rsid w:val="00F07575"/>
    <w:rsid w:val="00F07D23"/>
    <w:rsid w:val="00F11F89"/>
    <w:rsid w:val="00F13131"/>
    <w:rsid w:val="00F138EC"/>
    <w:rsid w:val="00F141EE"/>
    <w:rsid w:val="00F154D2"/>
    <w:rsid w:val="00F1664F"/>
    <w:rsid w:val="00F16F86"/>
    <w:rsid w:val="00F21281"/>
    <w:rsid w:val="00F21501"/>
    <w:rsid w:val="00F2171A"/>
    <w:rsid w:val="00F22466"/>
    <w:rsid w:val="00F23151"/>
    <w:rsid w:val="00F2315C"/>
    <w:rsid w:val="00F23B7A"/>
    <w:rsid w:val="00F23DE8"/>
    <w:rsid w:val="00F25BEC"/>
    <w:rsid w:val="00F260C0"/>
    <w:rsid w:val="00F26744"/>
    <w:rsid w:val="00F274BD"/>
    <w:rsid w:val="00F303B1"/>
    <w:rsid w:val="00F3065D"/>
    <w:rsid w:val="00F3257D"/>
    <w:rsid w:val="00F335D6"/>
    <w:rsid w:val="00F33E59"/>
    <w:rsid w:val="00F33E67"/>
    <w:rsid w:val="00F3475C"/>
    <w:rsid w:val="00F3554A"/>
    <w:rsid w:val="00F3665B"/>
    <w:rsid w:val="00F36C2D"/>
    <w:rsid w:val="00F3739F"/>
    <w:rsid w:val="00F37485"/>
    <w:rsid w:val="00F3776F"/>
    <w:rsid w:val="00F4014C"/>
    <w:rsid w:val="00F40906"/>
    <w:rsid w:val="00F415BB"/>
    <w:rsid w:val="00F41761"/>
    <w:rsid w:val="00F41E59"/>
    <w:rsid w:val="00F4387B"/>
    <w:rsid w:val="00F45249"/>
    <w:rsid w:val="00F46B6E"/>
    <w:rsid w:val="00F50198"/>
    <w:rsid w:val="00F52738"/>
    <w:rsid w:val="00F52D8B"/>
    <w:rsid w:val="00F52D97"/>
    <w:rsid w:val="00F53F6A"/>
    <w:rsid w:val="00F5426D"/>
    <w:rsid w:val="00F54384"/>
    <w:rsid w:val="00F54BE0"/>
    <w:rsid w:val="00F54D7B"/>
    <w:rsid w:val="00F56F0B"/>
    <w:rsid w:val="00F604EE"/>
    <w:rsid w:val="00F62069"/>
    <w:rsid w:val="00F63418"/>
    <w:rsid w:val="00F6394F"/>
    <w:rsid w:val="00F63965"/>
    <w:rsid w:val="00F64093"/>
    <w:rsid w:val="00F64972"/>
    <w:rsid w:val="00F64B5C"/>
    <w:rsid w:val="00F65BD0"/>
    <w:rsid w:val="00F65DFC"/>
    <w:rsid w:val="00F6732B"/>
    <w:rsid w:val="00F67E04"/>
    <w:rsid w:val="00F67E55"/>
    <w:rsid w:val="00F708DC"/>
    <w:rsid w:val="00F73390"/>
    <w:rsid w:val="00F737D9"/>
    <w:rsid w:val="00F74D06"/>
    <w:rsid w:val="00F7561E"/>
    <w:rsid w:val="00F75C75"/>
    <w:rsid w:val="00F75EEF"/>
    <w:rsid w:val="00F8108E"/>
    <w:rsid w:val="00F812CB"/>
    <w:rsid w:val="00F81DCA"/>
    <w:rsid w:val="00F82706"/>
    <w:rsid w:val="00F8309F"/>
    <w:rsid w:val="00F83BB7"/>
    <w:rsid w:val="00F84DE2"/>
    <w:rsid w:val="00F84F6A"/>
    <w:rsid w:val="00F85686"/>
    <w:rsid w:val="00F85C2D"/>
    <w:rsid w:val="00F90ED5"/>
    <w:rsid w:val="00F90FBE"/>
    <w:rsid w:val="00F91810"/>
    <w:rsid w:val="00F91926"/>
    <w:rsid w:val="00F926A2"/>
    <w:rsid w:val="00F93403"/>
    <w:rsid w:val="00F95967"/>
    <w:rsid w:val="00F95B5E"/>
    <w:rsid w:val="00F97DF3"/>
    <w:rsid w:val="00F97E87"/>
    <w:rsid w:val="00F97FDE"/>
    <w:rsid w:val="00FA004F"/>
    <w:rsid w:val="00FA05F5"/>
    <w:rsid w:val="00FA100B"/>
    <w:rsid w:val="00FA1CF2"/>
    <w:rsid w:val="00FA6671"/>
    <w:rsid w:val="00FA6F1A"/>
    <w:rsid w:val="00FB02A7"/>
    <w:rsid w:val="00FB0ED3"/>
    <w:rsid w:val="00FB2482"/>
    <w:rsid w:val="00FB25AE"/>
    <w:rsid w:val="00FB284C"/>
    <w:rsid w:val="00FB324F"/>
    <w:rsid w:val="00FB4299"/>
    <w:rsid w:val="00FB4DC4"/>
    <w:rsid w:val="00FB6767"/>
    <w:rsid w:val="00FB7FF7"/>
    <w:rsid w:val="00FC02D5"/>
    <w:rsid w:val="00FC04DD"/>
    <w:rsid w:val="00FC063C"/>
    <w:rsid w:val="00FC0A06"/>
    <w:rsid w:val="00FC0B61"/>
    <w:rsid w:val="00FC0DDA"/>
    <w:rsid w:val="00FC17C9"/>
    <w:rsid w:val="00FC1C86"/>
    <w:rsid w:val="00FC1FC8"/>
    <w:rsid w:val="00FC227B"/>
    <w:rsid w:val="00FC256F"/>
    <w:rsid w:val="00FC2C44"/>
    <w:rsid w:val="00FC2C71"/>
    <w:rsid w:val="00FC3177"/>
    <w:rsid w:val="00FC39DF"/>
    <w:rsid w:val="00FC40A5"/>
    <w:rsid w:val="00FC46CF"/>
    <w:rsid w:val="00FC4D58"/>
    <w:rsid w:val="00FC5D0D"/>
    <w:rsid w:val="00FC6452"/>
    <w:rsid w:val="00FD0814"/>
    <w:rsid w:val="00FD094E"/>
    <w:rsid w:val="00FD0D21"/>
    <w:rsid w:val="00FD17AD"/>
    <w:rsid w:val="00FD25D9"/>
    <w:rsid w:val="00FD2BF6"/>
    <w:rsid w:val="00FD2C2F"/>
    <w:rsid w:val="00FD34E2"/>
    <w:rsid w:val="00FD3DEB"/>
    <w:rsid w:val="00FD3E71"/>
    <w:rsid w:val="00FD489F"/>
    <w:rsid w:val="00FD4FDC"/>
    <w:rsid w:val="00FD5552"/>
    <w:rsid w:val="00FE0052"/>
    <w:rsid w:val="00FE0AFB"/>
    <w:rsid w:val="00FE11FE"/>
    <w:rsid w:val="00FE1E68"/>
    <w:rsid w:val="00FE541D"/>
    <w:rsid w:val="00FE56CC"/>
    <w:rsid w:val="00FE584D"/>
    <w:rsid w:val="00FE6760"/>
    <w:rsid w:val="00FE6AA2"/>
    <w:rsid w:val="00FE71F4"/>
    <w:rsid w:val="00FE725F"/>
    <w:rsid w:val="00FE799A"/>
    <w:rsid w:val="00FF0A49"/>
    <w:rsid w:val="00FF1092"/>
    <w:rsid w:val="00FF1816"/>
    <w:rsid w:val="00FF1A71"/>
    <w:rsid w:val="00FF5071"/>
    <w:rsid w:val="00FF56AD"/>
    <w:rsid w:val="00FF5EBE"/>
    <w:rsid w:val="00FF70CC"/>
    <w:rsid w:val="00FF71DA"/>
    <w:rsid w:val="00FF748B"/>
    <w:rsid w:val="00FF7596"/>
    <w:rsid w:val="00FF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F4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340 Words</vt:lpstr>
    </vt:vector>
  </TitlesOfParts>
  <Company>Dell Computer Corporation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340 Words</dc:title>
  <dc:creator>Preferred Customer</dc:creator>
  <cp:lastModifiedBy>Braden Licastro</cp:lastModifiedBy>
  <cp:revision>5</cp:revision>
  <dcterms:created xsi:type="dcterms:W3CDTF">2011-03-11T04:43:00Z</dcterms:created>
  <dcterms:modified xsi:type="dcterms:W3CDTF">2011-03-11T05:41:00Z</dcterms:modified>
</cp:coreProperties>
</file>